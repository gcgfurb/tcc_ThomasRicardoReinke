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69F2E" w14:textId="3740C391" w:rsidR="00BB3651" w:rsidRDefault="00480AC1" w:rsidP="00BB3651">
      <w:pPr>
        <w:pStyle w:val="TF-TTULOTCC"/>
      </w:pPr>
      <w:r>
        <w:t>APLICAÇÃO DE WAVE FUNCTION COLLAPSE E RAY CASTING NA CRIAÇÃO DE UM JOGO ISOMÉTRICO</w:t>
      </w:r>
    </w:p>
    <w:p w14:paraId="6305AA89" w14:textId="0E6A712E" w:rsidR="00BB3651" w:rsidRDefault="00480AC1" w:rsidP="005E4D96">
      <w:pPr>
        <w:pStyle w:val="TF-AUTORES"/>
        <w:rPr>
          <w:b w:val="0"/>
          <w:lang w:val="pt-BR"/>
        </w:rPr>
      </w:pPr>
      <w:r>
        <w:rPr>
          <w:lang w:val="pt-BR"/>
        </w:rPr>
        <w:t>Thomas Ricardo Reinke</w:t>
      </w:r>
      <w:r w:rsidR="005E4D96" w:rsidRPr="0039084B">
        <w:rPr>
          <w:lang w:val="pt-BR"/>
        </w:rPr>
        <w:t xml:space="preserve">, </w:t>
      </w:r>
      <w:r w:rsidR="00296778">
        <w:rPr>
          <w:lang w:val="pt-BR"/>
        </w:rPr>
        <w:t xml:space="preserve">Dalton Solano dos Reis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D58E04" w:rsidR="00EC5071" w:rsidRPr="00EC5071" w:rsidRDefault="00D34062" w:rsidP="00EC5071">
      <w:pPr>
        <w:pStyle w:val="TF-EMAIL"/>
      </w:pPr>
      <w:r>
        <w:t>treinke</w:t>
      </w:r>
      <w:r w:rsidR="00EC5071">
        <w:t>@furb.br</w:t>
      </w:r>
      <w:r w:rsidR="00EC5071" w:rsidRPr="00EC5071">
        <w:t xml:space="preserve">, </w:t>
      </w:r>
      <w:r>
        <w:t>dalton</w:t>
      </w:r>
      <w:r w:rsidR="00EC5071">
        <w:t>@furb.br</w:t>
      </w:r>
    </w:p>
    <w:p w14:paraId="38CC33DF" w14:textId="75423583" w:rsidR="000034C6" w:rsidRDefault="005E4D96" w:rsidP="005E4D96">
      <w:pPr>
        <w:pStyle w:val="TF-RESUMO"/>
      </w:pPr>
      <w:r w:rsidRPr="005E4D96">
        <w:rPr>
          <w:b/>
        </w:rPr>
        <w:t>Resumo:</w:t>
      </w:r>
      <w:r>
        <w:t xml:space="preserve"> </w:t>
      </w:r>
      <w:r w:rsidR="00616503">
        <w:t>Este artigo apresenta o desenvolvimento de uma aplicação para demonstração do funcionamento</w:t>
      </w:r>
      <w:r w:rsidR="00B601B8">
        <w:t xml:space="preserve"> d</w:t>
      </w:r>
      <w:r w:rsidR="008846D7">
        <w:t xml:space="preserve">o algoritmo </w:t>
      </w:r>
      <w:r w:rsidR="0091182E">
        <w:t>Wave Function Collapse</w:t>
      </w:r>
      <w:r w:rsidR="00EB5871">
        <w:t xml:space="preserve"> </w:t>
      </w:r>
      <w:r w:rsidR="00C828B4">
        <w:t>juntamente com o algoritmo de Ray Casting</w:t>
      </w:r>
      <w:r w:rsidR="00065DFD">
        <w:t xml:space="preserve"> </w:t>
      </w:r>
      <w:r w:rsidR="00EB5871">
        <w:t xml:space="preserve">para construir um ambiente </w:t>
      </w:r>
      <w:r w:rsidR="00072F02">
        <w:t xml:space="preserve">com cenário </w:t>
      </w:r>
      <w:r w:rsidR="00065DFD">
        <w:t>isométric</w:t>
      </w:r>
      <w:r w:rsidR="00072F02">
        <w:t>o</w:t>
      </w:r>
      <w:r w:rsidR="00065DFD">
        <w:t>,</w:t>
      </w:r>
      <w:r w:rsidR="00190AE5">
        <w:t xml:space="preserve"> fornecendo uma perspectiva tridimensional em uma projeção bidimensional</w:t>
      </w:r>
      <w:r w:rsidR="00FF37C1">
        <w:t xml:space="preserve">. Os resultados alcançados </w:t>
      </w:r>
      <w:r w:rsidR="00403976">
        <w:t xml:space="preserve">foram avaliados </w:t>
      </w:r>
      <w:r w:rsidR="00C000F7">
        <w:t>a</w:t>
      </w:r>
      <w:r w:rsidR="006C4F7F">
        <w:t xml:space="preserve"> partir </w:t>
      </w:r>
      <w:r w:rsidR="00B33251">
        <w:t xml:space="preserve">do tempo de execução </w:t>
      </w:r>
      <w:r w:rsidR="00CE485E">
        <w:t>de cada algoritmo abordado</w:t>
      </w:r>
      <w:r w:rsidR="00072F02">
        <w:t>, assim como também, utilizando de algumas métricas específicas para cada um deles, como tamanho do mundo gerado ou quantidade de rays disparados</w:t>
      </w:r>
      <w:r w:rsidR="003819B8">
        <w:t xml:space="preserve"> e ângulo do campo de visão</w:t>
      </w:r>
      <w:r w:rsidR="00A60365">
        <w:t>.</w:t>
      </w:r>
      <w:r w:rsidR="00D0434F">
        <w:t xml:space="preserve"> </w:t>
      </w:r>
      <w:r w:rsidR="003819B8">
        <w:t>Tratando-se de</w:t>
      </w:r>
      <w:r w:rsidR="00EC75B1">
        <w:t xml:space="preserve"> sua performance, os algoritmos se mostram eficiente</w:t>
      </w:r>
      <w:r w:rsidR="004D6DED">
        <w:t>s, sendo possível alcançar</w:t>
      </w:r>
      <w:r w:rsidR="000979B6">
        <w:t xml:space="preserve"> um resultado satisfatório </w:t>
      </w:r>
      <w:r w:rsidR="000034C6">
        <w:t xml:space="preserve">com a junção dos dois algoritmos. </w:t>
      </w:r>
      <w:r w:rsidR="00F119B8">
        <w:t>Em relação a naturalidade do terreno gerado</w:t>
      </w:r>
      <w:r w:rsidR="00FF3218">
        <w:t>, dependendo da quantidade de diferentes tiles</w:t>
      </w:r>
      <w:r w:rsidR="00F119B8">
        <w:t xml:space="preserve">, é necessário </w:t>
      </w:r>
      <w:r w:rsidR="00FF3218">
        <w:t>estudo mais aprofundados nas regras se fazem necessários.</w:t>
      </w:r>
    </w:p>
    <w:p w14:paraId="0F9BF9BA" w14:textId="35AAD362" w:rsidR="00F255FC" w:rsidRPr="002879A7" w:rsidRDefault="00F255FC" w:rsidP="002879A7">
      <w:pPr>
        <w:pStyle w:val="TF-PALAVRASCHAVE"/>
      </w:pPr>
      <w:r w:rsidRPr="007013D9">
        <w:rPr>
          <w:b/>
          <w:lang w:val="en-US"/>
          <w:rPrChange w:id="0" w:author="Dalton Solano dos Reis" w:date="2023-06-23T15:09:00Z">
            <w:rPr>
              <w:b/>
            </w:rPr>
          </w:rPrChange>
        </w:rPr>
        <w:t>Palavras-chave</w:t>
      </w:r>
      <w:r w:rsidRPr="007013D9">
        <w:rPr>
          <w:lang w:val="en-US"/>
          <w:rPrChange w:id="1" w:author="Dalton Solano dos Reis" w:date="2023-06-23T15:09:00Z">
            <w:rPr/>
          </w:rPrChange>
        </w:rPr>
        <w:t xml:space="preserve">: </w:t>
      </w:r>
      <w:r w:rsidR="00C41DEE" w:rsidRPr="007013D9">
        <w:rPr>
          <w:lang w:val="en-US"/>
          <w:rPrChange w:id="2" w:author="Dalton Solano dos Reis" w:date="2023-06-23T15:09:00Z">
            <w:rPr/>
          </w:rPrChange>
        </w:rPr>
        <w:t>Wave Function Collapse. Procedural Content Generation</w:t>
      </w:r>
      <w:r w:rsidR="00715A07" w:rsidRPr="007013D9">
        <w:rPr>
          <w:lang w:val="en-US"/>
          <w:rPrChange w:id="3" w:author="Dalton Solano dos Reis" w:date="2023-06-23T15:09:00Z">
            <w:rPr/>
          </w:rPrChange>
        </w:rPr>
        <w:t xml:space="preserve">. </w:t>
      </w:r>
      <w:r w:rsidR="00715A07">
        <w:t xml:space="preserve">Ray </w:t>
      </w:r>
      <w:r w:rsidR="00C3426B">
        <w:t>c</w:t>
      </w:r>
      <w:r w:rsidR="00715A07">
        <w:t>asting. Isometria.</w:t>
      </w:r>
    </w:p>
    <w:p w14:paraId="6DC7FCF4" w14:textId="77777777" w:rsidR="00D804E0" w:rsidRDefault="00F255FC" w:rsidP="00C211BE">
      <w:pPr>
        <w:pStyle w:val="Ttulo1"/>
      </w:pPr>
      <w:bookmarkStart w:id="4" w:name="_Toc511928422"/>
      <w:bookmarkStart w:id="5" w:name="_Toc420723208"/>
      <w:bookmarkStart w:id="6" w:name="_Toc482682369"/>
      <w:bookmarkStart w:id="7" w:name="_Toc54164903"/>
      <w:bookmarkStart w:id="8" w:name="_Toc54165663"/>
      <w:bookmarkStart w:id="9" w:name="_Toc54169315"/>
      <w:bookmarkStart w:id="10" w:name="_Toc96347419"/>
      <w:bookmarkStart w:id="11" w:name="_Toc96357709"/>
      <w:bookmarkStart w:id="12" w:name="_Toc96491849"/>
      <w:r w:rsidRPr="00D804E0">
        <w:t>Introdução</w:t>
      </w:r>
      <w:bookmarkEnd w:id="4"/>
    </w:p>
    <w:bookmarkEnd w:id="5"/>
    <w:bookmarkEnd w:id="6"/>
    <w:bookmarkEnd w:id="7"/>
    <w:bookmarkEnd w:id="8"/>
    <w:bookmarkEnd w:id="9"/>
    <w:bookmarkEnd w:id="10"/>
    <w:bookmarkEnd w:id="11"/>
    <w:bookmarkEnd w:id="12"/>
    <w:p w14:paraId="3A282171" w14:textId="77777777" w:rsidR="00E3031F" w:rsidRPr="00457605" w:rsidRDefault="00E3031F" w:rsidP="00E3031F">
      <w:pPr>
        <w:pStyle w:val="TF-TEXTO"/>
        <w:rPr>
          <w:color w:val="FF0000"/>
          <w:highlight w:val="yellow"/>
        </w:rPr>
      </w:pPr>
      <w:commentRangeStart w:id="13"/>
      <w:r w:rsidRPr="00457605">
        <w:rPr>
          <w:color w:val="FF0000"/>
        </w:rPr>
        <w:t xml:space="preserve">Desde o surgimento </w:t>
      </w:r>
      <w:commentRangeEnd w:id="13"/>
      <w:r w:rsidR="007013D9">
        <w:rPr>
          <w:rStyle w:val="Refdecomentrio"/>
        </w:rPr>
        <w:commentReference w:id="13"/>
      </w:r>
      <w:r w:rsidRPr="00457605">
        <w:rPr>
          <w:color w:val="FF0000"/>
        </w:rPr>
        <w:t>dos primeiros jogos eletrônicos, com a evolução dos computadores e aumento do poder de processamento, os jogos vêm ficando cada vez maiores e mais trabalhados, cada vez atingindo novos horizontes. Durante a evolução dos gráficos, várias vertentes foram aparecendo conforme as décadas foram passando, partindo de gráficos 2D, para gráficos isométricos, também conhecidos como 2,5D e chegando em gráficos completamente 3D.</w:t>
      </w:r>
    </w:p>
    <w:p w14:paraId="3097CA63" w14:textId="77777777" w:rsidR="00E3031F" w:rsidRDefault="00E3031F" w:rsidP="00E3031F">
      <w:pPr>
        <w:pStyle w:val="TF-TEXTO"/>
      </w:pPr>
      <w:r w:rsidRPr="00587CF5">
        <w:t>Nos primeiros passos do desenvolvimento gráfico nos jogos, alguns algoritmos foram criados, sendo um deles, o algoritmo de Ray Casting, que como Peddie (2016) descreve, é responsável por calcular onde estão os objetos mais próximos do usuário, traçando raios do ponto de vista do espectador até os objetos no cenário. Esse algoritmo foi utilizado principalmente para duas funções</w:t>
      </w:r>
      <w:r>
        <w:t xml:space="preserve"> diferentes, uma sendo a visibilidade do jogador em um jogo 2D ou isométrico, e a outra, como Peddie (2016) define, para transformar uma forma limitada de dados (uma matriz simplificada) em uma projeção 3D. Esse algoritmo, atualmente, é bastante aproveitado em sensores para comparar as leituras do sensor com a distância </w:t>
      </w:r>
      <w:r>
        <w:rPr>
          <w:i/>
          <w:iCs/>
        </w:rPr>
        <w:t>ground truth</w:t>
      </w:r>
      <w:r>
        <w:t xml:space="preserve"> entre os obstáculos de um mapa (WALSH; KARAMAN, 2018).</w:t>
      </w:r>
    </w:p>
    <w:p w14:paraId="4A3C05BD" w14:textId="77777777" w:rsidR="00E3031F" w:rsidRDefault="00E3031F" w:rsidP="00E3031F">
      <w:pPr>
        <w:pStyle w:val="TF-TEXTO"/>
      </w:pPr>
      <w:r>
        <w:t xml:space="preserve">Por conta da parte gráfica e geração de conteúdo para esses jogos estar ficando cada vez mais trabalhosa, cara e ter aumentado exponencialmente em tamanho, custo e tempo de desenvolvimento, o uso de algoritmos para geração de diversos tipos de conteúdo dentro do jogo está cada vez maior. O Procedural Content Generation (PCG), como é chamado, permite que partes do jogo (mapas, texturas, itens, missões etc.) sejam gerados algoritmicamente ao invés de diretamente por um design humano (RISI </w:t>
      </w:r>
      <w:r w:rsidRPr="009E1D93">
        <w:rPr>
          <w:i/>
          <w:iCs/>
        </w:rPr>
        <w:t>et al</w:t>
      </w:r>
      <w:r>
        <w:t xml:space="preserve">., 2014). </w:t>
      </w:r>
    </w:p>
    <w:p w14:paraId="7BB51253" w14:textId="77777777" w:rsidR="00E3031F" w:rsidRDefault="00E3031F" w:rsidP="00E3031F">
      <w:pPr>
        <w:pStyle w:val="TF-TEXTO"/>
      </w:pPr>
      <w:r>
        <w:t xml:space="preserve">Ao se entrar na definição de PCG, há dois diferentes tipos de jogos, os </w:t>
      </w:r>
      <w:r w:rsidRPr="0072777E">
        <w:rPr>
          <w:i/>
          <w:iCs/>
        </w:rPr>
        <w:t>non-PCG-based</w:t>
      </w:r>
      <w:r>
        <w:t xml:space="preserve">, que fazem uso do PCG, porém, conseguiriam ser um jogo sem aplicar esse tema, apesar de talvez não conseguir impressionar o usuário final da mesma forma. Também há os jogos </w:t>
      </w:r>
      <w:r w:rsidRPr="001F7BBA">
        <w:rPr>
          <w:i/>
          <w:iCs/>
        </w:rPr>
        <w:t>PCG-based</w:t>
      </w:r>
      <w:r>
        <w:t xml:space="preserve">, que possuem toda experiência jogável estruturada pelo PCG, sendo possível assim, expandir ou até mesmo criar um gênero (SMITH </w:t>
      </w:r>
      <w:r w:rsidRPr="009E1D93">
        <w:rPr>
          <w:i/>
          <w:iCs/>
        </w:rPr>
        <w:t>et al</w:t>
      </w:r>
      <w:r>
        <w:t xml:space="preserve">., 2019). Os algoritmos PCG podem ser divididos nas seguintes quatro categorias: métodos construtivos, métodos baseados em busca, métodos baseados em restrições e métodos machine-learning (SUMMERVILLE </w:t>
      </w:r>
      <w:r w:rsidRPr="009E1D93">
        <w:rPr>
          <w:i/>
          <w:iCs/>
        </w:rPr>
        <w:t>et al</w:t>
      </w:r>
      <w:r w:rsidRPr="006B4820">
        <w:t>.</w:t>
      </w:r>
      <w:r>
        <w:t xml:space="preserve">, 2018). De acordo com Smith </w:t>
      </w:r>
      <w:r w:rsidRPr="007F0E7F">
        <w:rPr>
          <w:i/>
          <w:iCs/>
        </w:rPr>
        <w:t>et al</w:t>
      </w:r>
      <w:r>
        <w:t>. (2019), os jogos que se baseiam completamente em PCG podem ser distinguidos dos demais de acordo com três diferentes itens: rejogabilidade, adaptabilidade e o controle do jogador sobre o conteúdo.</w:t>
      </w:r>
    </w:p>
    <w:p w14:paraId="6C8D0538" w14:textId="77777777" w:rsidR="00E3031F" w:rsidRPr="00216437" w:rsidRDefault="00E3031F" w:rsidP="00E3031F">
      <w:pPr>
        <w:pStyle w:val="TF-TEXTO"/>
      </w:pPr>
      <w:r>
        <w:t>Com o passar das décadas, o PCG ficou cada vez mais comum no desenvolvimento de jogos e, com ele, o surgimento de diferentes algoritmos para a realização das necessidades propostas. Dentre eles, está o algoritmo Wave Function Collapse (WFC) que é um algoritmo PCG proposto recentemente baseado em resolver restrições, que possui um grande valor potencial no campo do desenvolvimento de jogos (CHENG; HAN; FEI, 2020). Esse termo surgiu da área de mecânica quântica e introduzido recentemente na área tecnológica para possibilitar a criação de principalmente de novas imagens que possuam uma sequência que faz sentido baseada em uma imagem de entrada. Por conta de sua aplicação na área da tecnologia ser recente, jogos utilizando esse algoritmo em sua base são bem escassos, possuindo os jogos desenvolvidos baseados em sua maioria em planos 2D (Caves of Qud) e 3D (Bad North: Jotunn Edition e Townscaper).</w:t>
      </w:r>
    </w:p>
    <w:p w14:paraId="64F58625" w14:textId="69B6A94F" w:rsidR="00E3031F" w:rsidRPr="00D230D1" w:rsidRDefault="00E3031F" w:rsidP="00D230D1">
      <w:pPr>
        <w:pStyle w:val="TF-TEXTO"/>
      </w:pPr>
      <w:r>
        <w:lastRenderedPageBreak/>
        <w:t xml:space="preserve">Diante </w:t>
      </w:r>
      <w:r w:rsidR="000C4B0E">
        <w:t xml:space="preserve">do apresentado, este trabalho </w:t>
      </w:r>
      <w:del w:id="14" w:author="Dalton Solano dos Reis" w:date="2023-06-23T15:17:00Z">
        <w:r w:rsidR="000C4B0E" w:rsidDel="007013D9">
          <w:delText>propõe desenvolver</w:delText>
        </w:r>
      </w:del>
      <w:ins w:id="15" w:author="Dalton Solano dos Reis" w:date="2023-06-23T15:17:00Z">
        <w:r w:rsidR="007013D9">
          <w:t>desenvolveu</w:t>
        </w:r>
      </w:ins>
      <w:r w:rsidR="000C4B0E">
        <w:t xml:space="preserve"> uma aplicação </w:t>
      </w:r>
      <w:r w:rsidR="0043468C">
        <w:t xml:space="preserve">para demonstrar como o algoritmo de WFC e Ray Casting podem ser utilizados em conjunto para criar um ambiente isométrico. </w:t>
      </w:r>
      <w:r w:rsidR="00A4529A">
        <w:t xml:space="preserve">Os objetivos específicos do </w:t>
      </w:r>
      <w:r w:rsidR="007B2081">
        <w:t xml:space="preserve">trabalho são: </w:t>
      </w:r>
      <w:r w:rsidR="000E4E9D">
        <w:t>demonstrar a utilização do algoritmo de WFC com a adição de restrições</w:t>
      </w:r>
      <w:r w:rsidR="00163183">
        <w:t xml:space="preserve"> em um ambiente isométrico;</w:t>
      </w:r>
      <w:r w:rsidR="008E3ED2">
        <w:t xml:space="preserve"> </w:t>
      </w:r>
      <w:r w:rsidR="00163183">
        <w:t xml:space="preserve">demonstrar a utilização do algoritmo de Ray Casting em um ambiente isométrico; </w:t>
      </w:r>
      <w:r w:rsidR="008E3ED2">
        <w:t xml:space="preserve">comparar as performances </w:t>
      </w:r>
      <w:r w:rsidR="00456D57">
        <w:t xml:space="preserve">dos diferentes </w:t>
      </w:r>
      <w:r w:rsidR="000052B6">
        <w:t>algoritmos</w:t>
      </w:r>
      <w:r w:rsidR="00163183">
        <w:t xml:space="preserve"> de Ray Casting</w:t>
      </w:r>
      <w:r w:rsidR="00665B5E">
        <w:t xml:space="preserve">. A análise </w:t>
      </w:r>
      <w:r w:rsidR="00DB258B">
        <w:t xml:space="preserve">de performance dos algoritmos irá se basear </w:t>
      </w:r>
      <w:r w:rsidR="009D2C44">
        <w:t xml:space="preserve">em </w:t>
      </w:r>
      <w:r w:rsidR="006059D9">
        <w:t xml:space="preserve">métricas </w:t>
      </w:r>
      <w:r w:rsidR="009D2C44">
        <w:t xml:space="preserve">padrões, como </w:t>
      </w:r>
      <w:r w:rsidR="00867E1C">
        <w:t xml:space="preserve">tempo de execução </w:t>
      </w:r>
      <w:r w:rsidR="006059D9">
        <w:t>utilizando diferentes parâmetros.</w:t>
      </w:r>
    </w:p>
    <w:p w14:paraId="0E64294D" w14:textId="77777777" w:rsidR="00F255FC" w:rsidRDefault="00F255FC" w:rsidP="00C211BE">
      <w:pPr>
        <w:pStyle w:val="Ttulo1"/>
      </w:pPr>
      <w:bookmarkStart w:id="16" w:name="_Toc54164913"/>
      <w:bookmarkStart w:id="17" w:name="_Toc54165667"/>
      <w:bookmarkStart w:id="18" w:name="_Toc54169325"/>
      <w:bookmarkStart w:id="19" w:name="_Toc96347431"/>
      <w:bookmarkStart w:id="20" w:name="_Toc96357715"/>
      <w:bookmarkStart w:id="21" w:name="_Toc96491858"/>
      <w:bookmarkStart w:id="22" w:name="_Toc511928431"/>
      <w:bookmarkStart w:id="23" w:name="_Toc419598587"/>
      <w:r>
        <w:t>FUNDAMENTAÇÃO TEÓRICA</w:t>
      </w:r>
      <w:bookmarkEnd w:id="16"/>
      <w:bookmarkEnd w:id="17"/>
      <w:bookmarkEnd w:id="18"/>
      <w:bookmarkEnd w:id="19"/>
      <w:bookmarkEnd w:id="20"/>
      <w:bookmarkEnd w:id="21"/>
      <w:bookmarkEnd w:id="22"/>
    </w:p>
    <w:p w14:paraId="18FBC045" w14:textId="76C593A6" w:rsidR="006E1063" w:rsidRDefault="006E1063" w:rsidP="001B2F1E">
      <w:pPr>
        <w:pStyle w:val="TF-TEXTO"/>
      </w:pPr>
      <w:r>
        <w:t>Est</w:t>
      </w:r>
      <w:r w:rsidR="008912AC">
        <w:t xml:space="preserve">a seção </w:t>
      </w:r>
      <w:r w:rsidR="00AB4EB6">
        <w:t xml:space="preserve">apresenta a fundamentação dos assuntos abordados no trabalho, estando dividido em </w:t>
      </w:r>
      <w:r w:rsidR="00FA447B">
        <w:t xml:space="preserve">quatro </w:t>
      </w:r>
      <w:r w:rsidR="00AB4EB6">
        <w:t>subseções</w:t>
      </w:r>
      <w:r w:rsidR="00FA447B">
        <w:t xml:space="preserve">. A </w:t>
      </w:r>
      <w:ins w:id="24" w:author="Dalton Solano dos Reis" w:date="2023-06-23T15:21:00Z">
        <w:r w:rsidR="00461412">
          <w:t>sub</w:t>
        </w:r>
      </w:ins>
      <w:r w:rsidR="00FA447B">
        <w:t xml:space="preserve">seção 2.1 descreve </w:t>
      </w:r>
      <w:r w:rsidR="00504DD1">
        <w:t xml:space="preserve">o que é a geração de conteúdo procedural e demonstra o funcionamento do algoritmo de </w:t>
      </w:r>
      <w:r w:rsidR="00622867">
        <w:t>WFC</w:t>
      </w:r>
      <w:r w:rsidR="00742748">
        <w:t xml:space="preserve">. A </w:t>
      </w:r>
      <w:ins w:id="25" w:author="Dalton Solano dos Reis" w:date="2023-06-23T15:21:00Z">
        <w:r w:rsidR="00461412">
          <w:t>sub</w:t>
        </w:r>
      </w:ins>
      <w:r w:rsidR="00742748">
        <w:t>seção 2.2</w:t>
      </w:r>
      <w:r w:rsidR="004F25AF">
        <w:t xml:space="preserve"> descreve o conceito e definição do algoritmo de Ray Casting e demonstra alguns diferentes algoritmos que podem ser utilizados em diferentes casos.</w:t>
      </w:r>
      <w:r w:rsidR="00655A82">
        <w:t xml:space="preserve"> A </w:t>
      </w:r>
      <w:ins w:id="26" w:author="Dalton Solano dos Reis" w:date="2023-06-23T15:20:00Z">
        <w:r w:rsidR="00461412">
          <w:t>sub</w:t>
        </w:r>
      </w:ins>
      <w:r w:rsidR="00655A82">
        <w:t xml:space="preserve">seção 2.3 </w:t>
      </w:r>
      <w:r w:rsidR="00CB1CFE">
        <w:t xml:space="preserve">aborda a projeção em isometria e algumas fórmulas que podem ser utilizadas para recriar um ambiente </w:t>
      </w:r>
      <w:r w:rsidR="00CD3FF5">
        <w:t xml:space="preserve">do tipo </w:t>
      </w:r>
      <w:r w:rsidR="00E74F57">
        <w:rPr>
          <w:i/>
          <w:iCs/>
        </w:rPr>
        <w:t>diamond</w:t>
      </w:r>
      <w:r w:rsidR="00CD3FF5">
        <w:t>.</w:t>
      </w:r>
      <w:r w:rsidR="00C76F7D">
        <w:t xml:space="preserve"> </w:t>
      </w:r>
      <w:r w:rsidR="004D456D">
        <w:t xml:space="preserve">Por fim, a </w:t>
      </w:r>
      <w:ins w:id="27" w:author="Dalton Solano dos Reis" w:date="2023-06-23T15:21:00Z">
        <w:r w:rsidR="00461412">
          <w:t>sub</w:t>
        </w:r>
      </w:ins>
      <w:r w:rsidR="004D456D">
        <w:t xml:space="preserve">seção 2.5 </w:t>
      </w:r>
      <w:r w:rsidR="003F5748">
        <w:t xml:space="preserve">discute </w:t>
      </w:r>
      <w:r w:rsidR="004D456D">
        <w:t>três trabalho</w:t>
      </w:r>
      <w:r w:rsidR="00727392">
        <w:t>s correlatos</w:t>
      </w:r>
      <w:r w:rsidR="003F5748">
        <w:t xml:space="preserve"> que utilizam os temas base des</w:t>
      </w:r>
      <w:r w:rsidR="001770EC">
        <w:t xml:space="preserve">te </w:t>
      </w:r>
      <w:r w:rsidR="00942BB1">
        <w:t>artigo</w:t>
      </w:r>
      <w:r w:rsidR="001770EC">
        <w:t xml:space="preserve"> e demonstram </w:t>
      </w:r>
      <w:r w:rsidR="00942BB1">
        <w:t xml:space="preserve">e explicam </w:t>
      </w:r>
      <w:r w:rsidR="001770EC">
        <w:t xml:space="preserve">detalhadamente o funcionamento </w:t>
      </w:r>
      <w:r w:rsidR="00942BB1">
        <w:t>de cada tema.</w:t>
      </w:r>
    </w:p>
    <w:p w14:paraId="7EA44BCB" w14:textId="6DA8AD3E" w:rsidR="00752E8D" w:rsidRDefault="007D5E18" w:rsidP="00752E8D">
      <w:pPr>
        <w:pStyle w:val="Ttulo2"/>
      </w:pPr>
      <w:r>
        <w:t xml:space="preserve">Wave function </w:t>
      </w:r>
      <w:r w:rsidR="00752E8D">
        <w:t>collapse</w:t>
      </w:r>
      <w:r>
        <w:t xml:space="preserve"> e </w:t>
      </w:r>
      <w:r w:rsidR="00683A66">
        <w:t>geração de conteúdo procedural</w:t>
      </w:r>
    </w:p>
    <w:p w14:paraId="09FFF359" w14:textId="5E19903F" w:rsidR="0065605C" w:rsidRPr="0033553A" w:rsidRDefault="0065605C" w:rsidP="0065605C">
      <w:pPr>
        <w:pStyle w:val="TF-TEXTO"/>
        <w:rPr>
          <w:color w:val="FF0000"/>
        </w:rPr>
      </w:pPr>
      <w:commentRangeStart w:id="28"/>
      <w:r w:rsidRPr="0033553A">
        <w:rPr>
          <w:color w:val="FF0000"/>
        </w:rPr>
        <w:t>https://sci-hub.se/10.1007/978-3-319-42716-4</w:t>
      </w:r>
    </w:p>
    <w:p w14:paraId="10DB908E" w14:textId="4F3C3D61" w:rsidR="0065605C" w:rsidRPr="0033553A" w:rsidRDefault="00757233" w:rsidP="0065605C">
      <w:pPr>
        <w:pStyle w:val="TF-TEXTO"/>
        <w:rPr>
          <w:color w:val="FF0000"/>
        </w:rPr>
      </w:pPr>
      <w:r w:rsidRPr="0033553A">
        <w:rPr>
          <w:color w:val="FF0000"/>
        </w:rPr>
        <w:t>https://sci-hub.se/10.1145/2000919.2000922</w:t>
      </w:r>
    </w:p>
    <w:p w14:paraId="1F7380F8" w14:textId="7486ECBD" w:rsidR="00757233" w:rsidRPr="0033553A" w:rsidRDefault="00FA3199" w:rsidP="0065605C">
      <w:pPr>
        <w:pStyle w:val="TF-TEXTO"/>
        <w:rPr>
          <w:color w:val="FF0000"/>
        </w:rPr>
      </w:pPr>
      <w:r w:rsidRPr="0033553A">
        <w:rPr>
          <w:color w:val="FF0000"/>
        </w:rPr>
        <w:t>https://ojs.aaai.org/index.php/AIIDE/article/view/12748/12596</w:t>
      </w:r>
    </w:p>
    <w:p w14:paraId="451E85A2" w14:textId="4A375E11" w:rsidR="00FA3199" w:rsidRPr="0033553A" w:rsidRDefault="00C1119B" w:rsidP="0065605C">
      <w:pPr>
        <w:pStyle w:val="TF-TEXTO"/>
        <w:rPr>
          <w:color w:val="FF0000"/>
        </w:rPr>
      </w:pPr>
      <w:r w:rsidRPr="0033553A">
        <w:rPr>
          <w:color w:val="FF0000"/>
        </w:rPr>
        <w:t>https://sci-hub.se/10.1145/3402942.3402987</w:t>
      </w:r>
    </w:p>
    <w:p w14:paraId="06DF89B9" w14:textId="7A877E75" w:rsidR="00C1119B" w:rsidRPr="0033553A" w:rsidRDefault="00C1119B" w:rsidP="0065605C">
      <w:pPr>
        <w:pStyle w:val="TF-TEXTO"/>
        <w:rPr>
          <w:color w:val="FF0000"/>
        </w:rPr>
      </w:pPr>
      <w:r w:rsidRPr="0033553A">
        <w:rPr>
          <w:color w:val="FF0000"/>
        </w:rPr>
        <w:t>https://sci-hub.se/10.1109/cig.2019.8848019</w:t>
      </w:r>
      <w:commentRangeEnd w:id="28"/>
      <w:r w:rsidR="00461412">
        <w:rPr>
          <w:rStyle w:val="Refdecomentrio"/>
        </w:rPr>
        <w:commentReference w:id="28"/>
      </w:r>
    </w:p>
    <w:p w14:paraId="24AABB7E" w14:textId="5FC58653" w:rsidR="001E0C97" w:rsidRDefault="00E2200E" w:rsidP="00752E8D">
      <w:pPr>
        <w:pStyle w:val="TF-TEXTO"/>
      </w:pPr>
      <w:r>
        <w:t>Togelius</w:t>
      </w:r>
      <w:r w:rsidR="005C09E5">
        <w:t xml:space="preserve"> (</w:t>
      </w:r>
      <w:r w:rsidR="00CB61D4">
        <w:t xml:space="preserve">2011) define o Procedural Content Generation (PCG) em jogos como </w:t>
      </w:r>
      <w:r w:rsidR="000B3DE4">
        <w:t xml:space="preserve">a criação de conteúdo automaticamente fazendo o uso de algoritmos. Alguns exemplos famosos são a geração de </w:t>
      </w:r>
      <w:r w:rsidR="000B3DE4">
        <w:rPr>
          <w:i/>
          <w:iCs/>
        </w:rPr>
        <w:t xml:space="preserve">dungeons </w:t>
      </w:r>
      <w:r w:rsidR="00FE4A42">
        <w:t>em Rogue (AI Design 1980), a geração de mapa em Civilization (MicroPose 1991), a geração aleatória de armas em Borderlands (Gearbox 2009) e a vegetação em SpeedTree (Interactive Data Visualization 2003).</w:t>
      </w:r>
      <w:r w:rsidR="00041B55">
        <w:t xml:space="preserve"> </w:t>
      </w:r>
      <w:r w:rsidR="004C65F2">
        <w:t xml:space="preserve">Sandhu, Chen e McCoy (2019) complementam que </w:t>
      </w:r>
      <w:r w:rsidR="005C7093">
        <w:t xml:space="preserve">é possível reduzir a quantidade de recursos que são </w:t>
      </w:r>
      <w:r w:rsidR="00727F5F">
        <w:t>gastos</w:t>
      </w:r>
      <w:r w:rsidR="005C7093">
        <w:t xml:space="preserve"> ao se desenvolver novos </w:t>
      </w:r>
      <w:r w:rsidR="005C7093">
        <w:rPr>
          <w:i/>
          <w:iCs/>
        </w:rPr>
        <w:t>assets</w:t>
      </w:r>
      <w:r w:rsidR="005C7093">
        <w:t>, como por exemplo, em</w:t>
      </w:r>
      <w:r w:rsidR="002C4511">
        <w:t xml:space="preserve"> tarefas como geração de níveis, o PCG pode acelerar a criação </w:t>
      </w:r>
      <w:r w:rsidR="00E80522">
        <w:t xml:space="preserve">dos </w:t>
      </w:r>
      <w:r w:rsidR="00E80522">
        <w:rPr>
          <w:i/>
          <w:iCs/>
        </w:rPr>
        <w:t>assets</w:t>
      </w:r>
      <w:r w:rsidR="00E80522">
        <w:t xml:space="preserve"> e reduzir assim, o tempo que seria gasto na produção dos mesmo, podendo até mesmo ajudar a reduzir o custo </w:t>
      </w:r>
      <w:r w:rsidR="00727F5F">
        <w:t>geral do projeto</w:t>
      </w:r>
      <w:r w:rsidR="005C7093">
        <w:t>.</w:t>
      </w:r>
      <w:r w:rsidR="00727F5F">
        <w:t xml:space="preserve"> </w:t>
      </w:r>
      <w:r w:rsidR="00C95E8D">
        <w:t xml:space="preserve">Como diz Shaker </w:t>
      </w:r>
      <w:r w:rsidR="00C95E8D">
        <w:rPr>
          <w:i/>
          <w:iCs/>
        </w:rPr>
        <w:t xml:space="preserve">et </w:t>
      </w:r>
      <w:r w:rsidR="00C95E8D" w:rsidRPr="00461412">
        <w:rPr>
          <w:i/>
          <w:iCs/>
          <w:rPrChange w:id="29" w:author="Dalton Solano dos Reis" w:date="2023-06-23T15:23:00Z">
            <w:rPr/>
          </w:rPrChange>
        </w:rPr>
        <w:t>al</w:t>
      </w:r>
      <w:ins w:id="30" w:author="Dalton Solano dos Reis" w:date="2023-06-23T15:24:00Z">
        <w:r w:rsidR="00461412">
          <w:rPr>
            <w:i/>
            <w:iCs/>
          </w:rPr>
          <w:t>.</w:t>
        </w:r>
      </w:ins>
      <w:r w:rsidR="00C95E8D">
        <w:t xml:space="preserve"> (2016), </w:t>
      </w:r>
      <w:r w:rsidR="005D79CB">
        <w:t xml:space="preserve">é possível que o PCG remova a necessidade de um designer humano ou artista que seria necessário para gerar conteúdo, humanos são lentos e </w:t>
      </w:r>
      <w:r w:rsidR="000E4537">
        <w:t xml:space="preserve">caros, e parece que precisamos deles cada vez mais e mais. </w:t>
      </w:r>
    </w:p>
    <w:p w14:paraId="23D8499D" w14:textId="246DD5AB" w:rsidR="00752E8D" w:rsidRDefault="000E4537" w:rsidP="00752E8D">
      <w:pPr>
        <w:pStyle w:val="TF-TEXTO"/>
      </w:pPr>
      <w:r>
        <w:t>Apesar de parecer haver muitos pontos positivos na aplicação de</w:t>
      </w:r>
      <w:r w:rsidR="00B24358">
        <w:t xml:space="preserve">stes </w:t>
      </w:r>
      <w:r>
        <w:t>algoritmos</w:t>
      </w:r>
      <w:r w:rsidR="00B24358">
        <w:t xml:space="preserve"> </w:t>
      </w:r>
      <w:r>
        <w:t>em jogos</w:t>
      </w:r>
      <w:r w:rsidR="00727F5F">
        <w:t>, atualmente</w:t>
      </w:r>
      <w:r w:rsidR="00412050">
        <w:t xml:space="preserve">, </w:t>
      </w:r>
      <w:r w:rsidR="00943318">
        <w:t>pouca pesquisa envolvendo</w:t>
      </w:r>
      <w:r w:rsidR="00B24358">
        <w:t xml:space="preserve"> o</w:t>
      </w:r>
      <w:r w:rsidR="00943318">
        <w:t xml:space="preserve"> PCG aborda como profundamente como criar conteúdo interativo</w:t>
      </w:r>
      <w:r w:rsidR="00B87044">
        <w:t>, ou jogos completamente novos. Há pesquisas em como criar PCG que pode</w:t>
      </w:r>
      <w:r w:rsidR="005979FB">
        <w:t xml:space="preserve"> ser controlado por designers humanos, mas quase nada que pode ser utilizado por jogadores (</w:t>
      </w:r>
      <w:r w:rsidR="0080129F">
        <w:t>SMITH, G. 2021).</w:t>
      </w:r>
      <w:r w:rsidR="00EB5802">
        <w:t xml:space="preserve"> Dentro da categoria de algoritmos PCG, há o algoritmo Wave Function Collapse (WFC), que surgiu recentemente e se mostra bastante promissor.</w:t>
      </w:r>
    </w:p>
    <w:p w14:paraId="6BC51AC4" w14:textId="46EC4714" w:rsidR="005505B6" w:rsidRPr="009F3492" w:rsidRDefault="000414FD" w:rsidP="00752E8D">
      <w:pPr>
        <w:pStyle w:val="TF-TEXTO"/>
      </w:pPr>
      <w:r w:rsidRPr="000414FD">
        <w:t>Møller</w:t>
      </w:r>
      <w:r>
        <w:t>, Billeskov e Palamas (</w:t>
      </w:r>
      <w:r w:rsidR="00EB5802">
        <w:t>2020)</w:t>
      </w:r>
      <w:r w:rsidR="00D24C97">
        <w:t xml:space="preserve"> definem o WFC como um algoritmo de satisfação de restrição</w:t>
      </w:r>
      <w:r w:rsidR="00C91772">
        <w:t xml:space="preserve"> inspirado no conceito do colapso da função de onda </w:t>
      </w:r>
      <w:r w:rsidR="00FA3199">
        <w:t>presente na física quântica, onde um estado não observado</w:t>
      </w:r>
      <w:r w:rsidR="00F70158">
        <w:t xml:space="preserve"> possibilita</w:t>
      </w:r>
      <w:r w:rsidR="00E71684">
        <w:t xml:space="preserve"> que todos os estados sejam possíveis, enquanto observações restringem as possibilidades.</w:t>
      </w:r>
      <w:r w:rsidR="00C53669">
        <w:t xml:space="preserve"> O WFC ficou famoso rapidamente pois permite que sejam </w:t>
      </w:r>
      <w:r w:rsidR="008848E9">
        <w:t>introduzidas</w:t>
      </w:r>
      <w:r w:rsidR="00C53669">
        <w:t xml:space="preserve"> restrições de design no processo </w:t>
      </w:r>
      <w:r w:rsidR="00BD40DF">
        <w:t xml:space="preserve">generativo. </w:t>
      </w:r>
      <w:r w:rsidR="003430FF">
        <w:t xml:space="preserve">Até </w:t>
      </w:r>
      <w:r w:rsidR="00454543">
        <w:t xml:space="preserve">então o algoritmo só teria sido usado na geração de imagens, contudo, com o passar do tempo, </w:t>
      </w:r>
      <w:r w:rsidR="009F3492">
        <w:t xml:space="preserve">sua introdução na geração de jogos e mapas </w:t>
      </w:r>
      <w:r w:rsidR="002C36F4">
        <w:t>foram</w:t>
      </w:r>
      <w:r w:rsidR="009F3492">
        <w:t xml:space="preserve"> aparecendo, como </w:t>
      </w:r>
      <w:r w:rsidR="002C36F4">
        <w:t>afirma</w:t>
      </w:r>
      <w:r w:rsidR="009F3492">
        <w:t xml:space="preserve"> Kim </w:t>
      </w:r>
      <w:r w:rsidR="009F3492">
        <w:rPr>
          <w:i/>
          <w:iCs/>
        </w:rPr>
        <w:t>et al</w:t>
      </w:r>
      <w:ins w:id="31" w:author="Dalton Solano dos Reis" w:date="2023-06-23T15:26:00Z">
        <w:r w:rsidR="00461412">
          <w:rPr>
            <w:i/>
            <w:iCs/>
          </w:rPr>
          <w:t>.</w:t>
        </w:r>
      </w:ins>
      <w:r w:rsidR="009F3492">
        <w:t xml:space="preserve"> (2019),</w:t>
      </w:r>
      <w:r w:rsidR="0017584E">
        <w:t xml:space="preserve"> o momento em que o WFC se desprende da síntese de texturas é um aspecto chave para permitir novas aplicações surpreendentes no design de jogos.</w:t>
      </w:r>
      <w:r w:rsidR="00C764BB">
        <w:t xml:space="preserve"> É possível ver na Figura 1</w:t>
      </w:r>
      <w:r w:rsidR="004F5DB7">
        <w:t xml:space="preserve"> o fluxo que engloba o processo do algoritmo WFC.</w:t>
      </w:r>
    </w:p>
    <w:p w14:paraId="6EB37110" w14:textId="46573C15" w:rsidR="00287C9C" w:rsidRDefault="00287C9C" w:rsidP="00287C9C">
      <w:pPr>
        <w:pStyle w:val="TF-LEGENDA"/>
      </w:pPr>
      <w:r>
        <w:t xml:space="preserve">Figura </w:t>
      </w:r>
      <w:fldSimple w:instr=" SEQ Figura \* ARABIC ">
        <w:r w:rsidR="00CE76C2">
          <w:rPr>
            <w:noProof/>
          </w:rPr>
          <w:t>1</w:t>
        </w:r>
      </w:fldSimple>
      <w:r>
        <w:t xml:space="preserve"> – </w:t>
      </w:r>
      <w:r w:rsidR="004F5DB7">
        <w:t xml:space="preserve">processo do algoritmo </w:t>
      </w:r>
      <w:r>
        <w:t>WFC</w:t>
      </w:r>
    </w:p>
    <w:p w14:paraId="75057303" w14:textId="6E203271" w:rsidR="00287C9C" w:rsidRPr="00A804AD" w:rsidRDefault="00287C9C" w:rsidP="00287C9C">
      <w:pPr>
        <w:pStyle w:val="TF-FIGURA"/>
      </w:pPr>
      <w:r w:rsidRPr="00287C9C">
        <w:rPr>
          <w:noProof/>
        </w:rPr>
        <w:drawing>
          <wp:inline distT="0" distB="0" distL="0" distR="0" wp14:anchorId="643BFC7B" wp14:editId="2DB0B01A">
            <wp:extent cx="3640635" cy="1318923"/>
            <wp:effectExtent l="19050" t="19050" r="17145" b="14605"/>
            <wp:docPr id="54750412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04121" name="Imagem 1" descr="Diagrama&#10;&#10;Descrição gerada automaticamente"/>
                    <pic:cNvPicPr/>
                  </pic:nvPicPr>
                  <pic:blipFill>
                    <a:blip r:embed="rId15"/>
                    <a:stretch>
                      <a:fillRect/>
                    </a:stretch>
                  </pic:blipFill>
                  <pic:spPr>
                    <a:xfrm>
                      <a:off x="0" y="0"/>
                      <a:ext cx="3653962" cy="1323751"/>
                    </a:xfrm>
                    <a:prstGeom prst="rect">
                      <a:avLst/>
                    </a:prstGeom>
                    <a:ln>
                      <a:solidFill>
                        <a:schemeClr val="tx1"/>
                      </a:solidFill>
                    </a:ln>
                  </pic:spPr>
                </pic:pic>
              </a:graphicData>
            </a:graphic>
          </wp:inline>
        </w:drawing>
      </w:r>
    </w:p>
    <w:p w14:paraId="6D1A3233" w14:textId="0D721C14" w:rsidR="00287C9C" w:rsidRDefault="00287C9C" w:rsidP="00287C9C">
      <w:pPr>
        <w:pStyle w:val="TF-FONTE"/>
      </w:pPr>
      <w:r w:rsidRPr="00AE040E">
        <w:t>Fonte</w:t>
      </w:r>
      <w:r>
        <w:t>:</w:t>
      </w:r>
      <w:r w:rsidR="004F5DB7" w:rsidRPr="004F5DB7">
        <w:t xml:space="preserve"> </w:t>
      </w:r>
      <w:r w:rsidR="004F5DB7">
        <w:t xml:space="preserve">Kim </w:t>
      </w:r>
      <w:r w:rsidR="004F5DB7">
        <w:rPr>
          <w:i/>
          <w:iCs/>
        </w:rPr>
        <w:t>et al</w:t>
      </w:r>
      <w:ins w:id="32" w:author="Dalton Solano dos Reis" w:date="2023-06-23T15:27:00Z">
        <w:r w:rsidR="00461412">
          <w:rPr>
            <w:i/>
            <w:iCs/>
          </w:rPr>
          <w:t>.</w:t>
        </w:r>
      </w:ins>
      <w:r w:rsidR="004F5DB7">
        <w:t xml:space="preserve"> (2019)</w:t>
      </w:r>
      <w:ins w:id="33" w:author="Dalton Solano dos Reis" w:date="2023-06-23T15:27:00Z">
        <w:r w:rsidR="00461412">
          <w:t>.</w:t>
        </w:r>
      </w:ins>
    </w:p>
    <w:p w14:paraId="6CA77153" w14:textId="77777777" w:rsidR="00287C9C" w:rsidRDefault="00287C9C" w:rsidP="00752E8D">
      <w:pPr>
        <w:pStyle w:val="TF-TEXTO"/>
      </w:pPr>
    </w:p>
    <w:p w14:paraId="6DD609DE" w14:textId="362A4F3E" w:rsidR="00287C9C" w:rsidRPr="0065605C" w:rsidRDefault="00287C9C" w:rsidP="00752E8D">
      <w:pPr>
        <w:pStyle w:val="TF-TEXTO"/>
      </w:pPr>
    </w:p>
    <w:p w14:paraId="5301FD7A" w14:textId="43C71A82" w:rsidR="00752E8D" w:rsidRDefault="007D51B6" w:rsidP="00752E8D">
      <w:pPr>
        <w:pStyle w:val="Ttulo2"/>
      </w:pPr>
      <w:r>
        <w:t xml:space="preserve">o algoritmo de </w:t>
      </w:r>
      <w:r w:rsidR="00752E8D">
        <w:t>ray casting</w:t>
      </w:r>
    </w:p>
    <w:p w14:paraId="20D55F67" w14:textId="77777777" w:rsidR="00E12B0E" w:rsidRPr="0033553A" w:rsidRDefault="00E12B0E" w:rsidP="00E12B0E">
      <w:pPr>
        <w:pStyle w:val="TF-TEXTO"/>
        <w:rPr>
          <w:color w:val="FF0000"/>
        </w:rPr>
      </w:pPr>
      <w:commentRangeStart w:id="34"/>
      <w:r w:rsidRPr="0033553A">
        <w:rPr>
          <w:color w:val="FF0000"/>
        </w:rPr>
        <w:t>https://lodev.org/cgtutor/raycasting.html</w:t>
      </w:r>
    </w:p>
    <w:p w14:paraId="1FE546B7" w14:textId="032C2A29" w:rsidR="00380795" w:rsidRPr="0033553A" w:rsidRDefault="00380795" w:rsidP="00B65370">
      <w:pPr>
        <w:pStyle w:val="TF-TEXTO"/>
        <w:rPr>
          <w:color w:val="FF0000"/>
        </w:rPr>
      </w:pPr>
      <w:r w:rsidRPr="0033553A">
        <w:rPr>
          <w:color w:val="FF0000"/>
        </w:rPr>
        <w:t>https://www.researchgate.net/profile/Je-Hilton/publication/329503247_Dynamic_modelling_of_radiant_heat_from_wildfires/links/5c0b29f3a6fdcc494fe1e53e/Dynamic-modelling-of-radiant-heat-from-wildfires.pdf</w:t>
      </w:r>
    </w:p>
    <w:p w14:paraId="41C00AED" w14:textId="2B45451A" w:rsidR="00B91228" w:rsidRPr="0033553A" w:rsidRDefault="007B52A5" w:rsidP="00B65370">
      <w:pPr>
        <w:pStyle w:val="TF-TEXTO"/>
        <w:rPr>
          <w:color w:val="FF0000"/>
        </w:rPr>
      </w:pPr>
      <w:r w:rsidRPr="0033553A">
        <w:rPr>
          <w:color w:val="FF0000"/>
        </w:rPr>
        <w:t>https://sci-hub.se/10.1145/2614106.2614136</w:t>
      </w:r>
    </w:p>
    <w:p w14:paraId="7F7F2FF0" w14:textId="1BB07FF0" w:rsidR="007B52A5" w:rsidRPr="0033553A" w:rsidRDefault="007B52A5" w:rsidP="00B65370">
      <w:pPr>
        <w:pStyle w:val="TF-TEXTO"/>
        <w:rPr>
          <w:color w:val="FF0000"/>
        </w:rPr>
      </w:pPr>
      <w:r w:rsidRPr="0033553A">
        <w:rPr>
          <w:color w:val="FF0000"/>
        </w:rPr>
        <w:t>https://ncase.me/sight-and-light/</w:t>
      </w:r>
      <w:commentRangeEnd w:id="34"/>
      <w:r w:rsidR="00461412">
        <w:rPr>
          <w:rStyle w:val="Refdecomentrio"/>
        </w:rPr>
        <w:commentReference w:id="34"/>
      </w:r>
    </w:p>
    <w:p w14:paraId="043B5701" w14:textId="6D011661" w:rsidR="00C43DFF" w:rsidRDefault="008E1853" w:rsidP="001E20D6">
      <w:pPr>
        <w:pStyle w:val="TF-TEXTO"/>
        <w:rPr>
          <w:color w:val="000000"/>
        </w:rPr>
      </w:pPr>
      <w:r>
        <w:t>O Ray Casting foi usado primeiramente como uma técnica de renderização 3D partindo de uma matriz 2D.</w:t>
      </w:r>
      <w:r w:rsidR="005A064A">
        <w:t xml:space="preserve"> Quando os computadores não possuíam poder suficiente para rodar motores 3D em tempo real, o algoritmo</w:t>
      </w:r>
      <w:r w:rsidR="00F004F1">
        <w:t xml:space="preserve"> de Ray Casting foi a primeira </w:t>
      </w:r>
      <w:r w:rsidR="00F004F1" w:rsidRPr="00B57738">
        <w:t>solução (</w:t>
      </w:r>
      <w:r w:rsidR="002B3922" w:rsidRPr="00B57738">
        <w:rPr>
          <w:color w:val="000000"/>
        </w:rPr>
        <w:t xml:space="preserve">VANDEVENNE, </w:t>
      </w:r>
      <w:r w:rsidR="001A2733" w:rsidRPr="00B57738">
        <w:rPr>
          <w:color w:val="000000"/>
        </w:rPr>
        <w:t xml:space="preserve">2004). </w:t>
      </w:r>
      <w:r w:rsidR="00B57738" w:rsidRPr="00B57738">
        <w:rPr>
          <w:color w:val="000000"/>
        </w:rPr>
        <w:t>Este algoritmo consiste basicamente</w:t>
      </w:r>
      <w:r w:rsidR="00B57738">
        <w:rPr>
          <w:color w:val="000000"/>
        </w:rPr>
        <w:t xml:space="preserve"> </w:t>
      </w:r>
      <w:r w:rsidR="00A20B7B">
        <w:rPr>
          <w:color w:val="000000"/>
        </w:rPr>
        <w:t>em</w:t>
      </w:r>
      <w:r w:rsidR="00B57738">
        <w:rPr>
          <w:color w:val="000000"/>
        </w:rPr>
        <w:t xml:space="preserve"> uma quantidade definida de raios </w:t>
      </w:r>
      <w:r w:rsidR="00287D2E">
        <w:rPr>
          <w:color w:val="000000"/>
        </w:rPr>
        <w:t>saindo de um ponto em comum, e percorrem a matriz até encontrarem algum</w:t>
      </w:r>
      <w:r w:rsidR="00086919">
        <w:rPr>
          <w:color w:val="000000"/>
        </w:rPr>
        <w:t xml:space="preserve"> obstáculo.</w:t>
      </w:r>
      <w:r w:rsidR="00C61BDB">
        <w:rPr>
          <w:color w:val="000000"/>
        </w:rPr>
        <w:t xml:space="preserve"> </w:t>
      </w:r>
      <w:r w:rsidR="00C43DFF">
        <w:rPr>
          <w:color w:val="000000"/>
        </w:rPr>
        <w:t xml:space="preserve">Atualmente, este algoritmo é usado para leitura de imagens </w:t>
      </w:r>
      <w:r w:rsidR="00D14F18">
        <w:rPr>
          <w:color w:val="000000"/>
        </w:rPr>
        <w:t>e</w:t>
      </w:r>
      <w:r w:rsidR="002B0B12">
        <w:rPr>
          <w:color w:val="000000"/>
        </w:rPr>
        <w:t>, de acordo com Walsh e Karaman (2018)</w:t>
      </w:r>
      <w:r w:rsidR="00D14F18">
        <w:rPr>
          <w:color w:val="000000"/>
        </w:rPr>
        <w:t>,</w:t>
      </w:r>
      <w:r w:rsidR="00C43DFF">
        <w:rPr>
          <w:color w:val="000000"/>
        </w:rPr>
        <w:t xml:space="preserve"> para </w:t>
      </w:r>
      <w:r w:rsidR="00C43DFF">
        <w:t xml:space="preserve">comparar as leituras do sensor </w:t>
      </w:r>
      <w:r w:rsidR="002720A9">
        <w:t xml:space="preserve">sobre </w:t>
      </w:r>
      <w:r w:rsidR="00C43DFF">
        <w:t>os obstáculos de um map</w:t>
      </w:r>
      <w:r w:rsidR="002B0B12">
        <w:t>a</w:t>
      </w:r>
      <w:r w:rsidR="00C43DFF">
        <w:t>.</w:t>
      </w:r>
    </w:p>
    <w:p w14:paraId="6D4A24FE" w14:textId="76A322FD" w:rsidR="00380795" w:rsidRDefault="009E2930" w:rsidP="00306228">
      <w:pPr>
        <w:pStyle w:val="TF-TEXTO"/>
        <w:rPr>
          <w:color w:val="000000"/>
        </w:rPr>
      </w:pPr>
      <w:r>
        <w:rPr>
          <w:color w:val="000000"/>
        </w:rPr>
        <w:t>O algoritmo de Ray Casting pode ser usado juntamente com mais algoritmos, um exemplo deles, é o algoritmo Digital Difference Analyzer (DDA)</w:t>
      </w:r>
      <w:del w:id="35" w:author="Dalton Solano dos Reis" w:date="2023-06-23T15:29:00Z">
        <w:r w:rsidDel="00461412">
          <w:rPr>
            <w:color w:val="000000"/>
          </w:rPr>
          <w:delText>, q</w:delText>
        </w:r>
      </w:del>
      <w:ins w:id="36" w:author="Dalton Solano dos Reis" w:date="2023-06-23T15:29:00Z">
        <w:r w:rsidR="00461412">
          <w:rPr>
            <w:color w:val="000000"/>
          </w:rPr>
          <w:t>. Q</w:t>
        </w:r>
      </w:ins>
      <w:r>
        <w:rPr>
          <w:color w:val="000000"/>
        </w:rPr>
        <w:t xml:space="preserve">ue </w:t>
      </w:r>
      <w:r w:rsidR="00B91228">
        <w:rPr>
          <w:color w:val="000000"/>
        </w:rPr>
        <w:t xml:space="preserve">de acordo com </w:t>
      </w:r>
      <w:r w:rsidR="00785D4B">
        <w:rPr>
          <w:color w:val="000000"/>
        </w:rPr>
        <w:t xml:space="preserve">Museth </w:t>
      </w:r>
      <w:r w:rsidR="00785D4B">
        <w:rPr>
          <w:i/>
          <w:iCs/>
          <w:color w:val="000000"/>
        </w:rPr>
        <w:t>et al</w:t>
      </w:r>
      <w:r w:rsidR="00785D4B">
        <w:rPr>
          <w:color w:val="000000"/>
        </w:rPr>
        <w:t>. (2014), é um conceito da computação gráfica</w:t>
      </w:r>
      <w:r w:rsidR="00FD2251">
        <w:rPr>
          <w:color w:val="000000"/>
        </w:rPr>
        <w:t xml:space="preserve"> que torna mais eficiente a rasterização de linhas, sendo um algoritmo que é bastante relacionado ao algoritmo de </w:t>
      </w:r>
      <w:r w:rsidR="00306228">
        <w:rPr>
          <w:color w:val="000000"/>
        </w:rPr>
        <w:t>Bresenham.</w:t>
      </w:r>
      <w:r w:rsidR="00AC3D1F">
        <w:rPr>
          <w:color w:val="000000"/>
        </w:rPr>
        <w:t xml:space="preserve"> Na Figura </w:t>
      </w:r>
      <w:r w:rsidR="00907566">
        <w:rPr>
          <w:color w:val="000000"/>
        </w:rPr>
        <w:t>2</w:t>
      </w:r>
      <w:r w:rsidR="00AC3D1F">
        <w:rPr>
          <w:color w:val="000000"/>
        </w:rPr>
        <w:t xml:space="preserve"> é possível verificar o funcionamento do algoritmo de Ray Casting juntamente com o algoritmo DDA</w:t>
      </w:r>
    </w:p>
    <w:p w14:paraId="0FC6BEDB" w14:textId="7FB84C63" w:rsidR="00F97F1C" w:rsidRDefault="00F97F1C" w:rsidP="00F97F1C">
      <w:pPr>
        <w:pStyle w:val="TF-LEGENDA"/>
      </w:pPr>
      <w:r>
        <w:t xml:space="preserve">Figura </w:t>
      </w:r>
      <w:fldSimple w:instr=" SEQ Figura \* ARABIC ">
        <w:r w:rsidR="00CE76C2">
          <w:rPr>
            <w:noProof/>
          </w:rPr>
          <w:t>2</w:t>
        </w:r>
      </w:fldSimple>
      <w:r>
        <w:t xml:space="preserve"> – </w:t>
      </w:r>
      <w:r w:rsidR="00687781">
        <w:t>Representação do algoritmo DDA</w:t>
      </w:r>
    </w:p>
    <w:p w14:paraId="56947F6B" w14:textId="029C4919" w:rsidR="00F97F1C" w:rsidRPr="00A804AD" w:rsidRDefault="00F97F1C" w:rsidP="00F97F1C">
      <w:pPr>
        <w:pStyle w:val="TF-FIGURA"/>
      </w:pPr>
      <w:r w:rsidRPr="00F97F1C">
        <w:rPr>
          <w:noProof/>
        </w:rPr>
        <w:drawing>
          <wp:inline distT="0" distB="0" distL="0" distR="0" wp14:anchorId="40AD0558" wp14:editId="3227C48A">
            <wp:extent cx="2239790" cy="1293330"/>
            <wp:effectExtent l="19050" t="19050" r="27305" b="21590"/>
            <wp:docPr id="932244290" name="Imagem 1" descr="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44290" name="Imagem 1" descr="Diagrama&#10;&#10;Descrição gerada automaticamente com confiança média"/>
                    <pic:cNvPicPr/>
                  </pic:nvPicPr>
                  <pic:blipFill>
                    <a:blip r:embed="rId16"/>
                    <a:stretch>
                      <a:fillRect/>
                    </a:stretch>
                  </pic:blipFill>
                  <pic:spPr>
                    <a:xfrm>
                      <a:off x="0" y="0"/>
                      <a:ext cx="2259351" cy="1304625"/>
                    </a:xfrm>
                    <a:prstGeom prst="rect">
                      <a:avLst/>
                    </a:prstGeom>
                    <a:ln>
                      <a:solidFill>
                        <a:schemeClr val="tx1"/>
                      </a:solidFill>
                    </a:ln>
                  </pic:spPr>
                </pic:pic>
              </a:graphicData>
            </a:graphic>
          </wp:inline>
        </w:drawing>
      </w:r>
    </w:p>
    <w:p w14:paraId="19E91DFD" w14:textId="491E0546" w:rsidR="00F97F1C" w:rsidRPr="00B65370" w:rsidRDefault="00F97F1C" w:rsidP="00F97F1C">
      <w:pPr>
        <w:pStyle w:val="TF-FONTE"/>
      </w:pPr>
      <w:r w:rsidRPr="00AE040E">
        <w:t>Fonte</w:t>
      </w:r>
      <w:r>
        <w:t xml:space="preserve">: </w:t>
      </w:r>
      <w:r w:rsidR="00B65370">
        <w:t xml:space="preserve">Hilton </w:t>
      </w:r>
      <w:r w:rsidR="00B65370">
        <w:rPr>
          <w:i/>
          <w:iCs/>
        </w:rPr>
        <w:t>et al.</w:t>
      </w:r>
      <w:r w:rsidR="00B65370">
        <w:t xml:space="preserve"> (2018)</w:t>
      </w:r>
      <w:ins w:id="37" w:author="Dalton Solano dos Reis" w:date="2023-06-23T15:29:00Z">
        <w:r w:rsidR="00461412">
          <w:t>.</w:t>
        </w:r>
      </w:ins>
    </w:p>
    <w:p w14:paraId="66CAAC3E" w14:textId="0AD607AA" w:rsidR="00575D15" w:rsidRDefault="00E437D5" w:rsidP="00FC4661">
      <w:pPr>
        <w:pStyle w:val="TF-TEXTO"/>
        <w:rPr>
          <w:color w:val="000000"/>
        </w:rPr>
      </w:pPr>
      <w:r>
        <w:rPr>
          <w:color w:val="000000"/>
        </w:rPr>
        <w:t xml:space="preserve">O </w:t>
      </w:r>
      <w:r>
        <w:rPr>
          <w:i/>
          <w:iCs/>
          <w:color w:val="000000"/>
        </w:rPr>
        <w:t xml:space="preserve">ray </w:t>
      </w:r>
      <w:r w:rsidR="00777282">
        <w:rPr>
          <w:color w:val="000000"/>
        </w:rPr>
        <w:t>lançad</w:t>
      </w:r>
      <w:r>
        <w:rPr>
          <w:color w:val="000000"/>
        </w:rPr>
        <w:t xml:space="preserve">o </w:t>
      </w:r>
      <w:r w:rsidR="00777282">
        <w:rPr>
          <w:color w:val="000000"/>
        </w:rPr>
        <w:t xml:space="preserve">a partir do algoritmo de Ray Casting irá verificar a colisão somente quando </w:t>
      </w:r>
      <w:r>
        <w:rPr>
          <w:color w:val="000000"/>
        </w:rPr>
        <w:t xml:space="preserve">encontrar o </w:t>
      </w:r>
      <w:r>
        <w:rPr>
          <w:i/>
          <w:iCs/>
          <w:color w:val="000000"/>
        </w:rPr>
        <w:t xml:space="preserve">grid </w:t>
      </w:r>
      <w:r>
        <w:rPr>
          <w:color w:val="000000"/>
        </w:rPr>
        <w:t>de algum dos eixos do plano cartesiano, seja ele x ou y. Assim, possibilitando que seja possível realizar cálculos apenas quando necessário</w:t>
      </w:r>
      <w:r w:rsidR="00A2527A">
        <w:rPr>
          <w:color w:val="000000"/>
        </w:rPr>
        <w:t>, economizando tempo de processamento e memória.</w:t>
      </w:r>
      <w:r w:rsidR="00FC4661">
        <w:rPr>
          <w:color w:val="000000"/>
        </w:rPr>
        <w:t xml:space="preserve"> </w:t>
      </w:r>
      <w:r w:rsidR="00575D15">
        <w:rPr>
          <w:color w:val="000000"/>
        </w:rPr>
        <w:t>De acordo com Vandevenne (2004)</w:t>
      </w:r>
      <w:r w:rsidR="002C2800">
        <w:rPr>
          <w:color w:val="000000"/>
        </w:rPr>
        <w:t xml:space="preserve"> quando derivada a distância </w:t>
      </w:r>
      <w:r w:rsidR="002C2800" w:rsidRPr="007850B7">
        <w:rPr>
          <w:rStyle w:val="TF-COURIER9"/>
          <w:rPrChange w:id="38" w:author="Dalton Solano dos Reis" w:date="2023-06-23T15:30:00Z">
            <w:rPr>
              <w:color w:val="000000"/>
            </w:rPr>
          </w:rPrChange>
        </w:rPr>
        <w:t>x</w:t>
      </w:r>
      <w:r w:rsidR="002C2800">
        <w:rPr>
          <w:color w:val="000000"/>
        </w:rPr>
        <w:t xml:space="preserve"> e </w:t>
      </w:r>
      <w:r w:rsidR="002C2800" w:rsidRPr="007850B7">
        <w:rPr>
          <w:rStyle w:val="TF-COURIER9"/>
          <w:rPrChange w:id="39" w:author="Dalton Solano dos Reis" w:date="2023-06-23T15:30:00Z">
            <w:rPr>
              <w:color w:val="000000"/>
            </w:rPr>
          </w:rPrChange>
        </w:rPr>
        <w:t>y</w:t>
      </w:r>
      <w:r w:rsidR="002C2800">
        <w:rPr>
          <w:color w:val="000000"/>
        </w:rPr>
        <w:t xml:space="preserve"> </w:t>
      </w:r>
      <w:r w:rsidR="003468C3">
        <w:rPr>
          <w:color w:val="000000"/>
        </w:rPr>
        <w:t xml:space="preserve">utilizando a fórmula de Pitágoras, é possível </w:t>
      </w:r>
      <w:r w:rsidR="00EF00B9">
        <w:rPr>
          <w:color w:val="000000"/>
        </w:rPr>
        <w:t xml:space="preserve">obter a equação </w:t>
      </w:r>
      <w:r w:rsidR="00EF00B9" w:rsidRPr="007850B7">
        <w:rPr>
          <w:rStyle w:val="TF-COURIER9"/>
          <w:rPrChange w:id="40" w:author="Dalton Solano dos Reis" w:date="2023-06-23T15:30:00Z">
            <w:rPr>
              <w:color w:val="000000"/>
            </w:rPr>
          </w:rPrChange>
        </w:rPr>
        <w:t>(1)</w:t>
      </w:r>
      <w:r w:rsidR="006B2784">
        <w:rPr>
          <w:color w:val="000000"/>
        </w:rPr>
        <w:t xml:space="preserve"> para os valores do eixo </w:t>
      </w:r>
      <w:r w:rsidR="002F3101">
        <w:rPr>
          <w:color w:val="000000"/>
        </w:rPr>
        <w:t xml:space="preserve">das abscissas e a equação </w:t>
      </w:r>
      <w:r w:rsidR="002F3101" w:rsidRPr="007850B7">
        <w:rPr>
          <w:rStyle w:val="TF-COURIER9"/>
          <w:rPrChange w:id="41" w:author="Dalton Solano dos Reis" w:date="2023-06-23T15:31:00Z">
            <w:rPr>
              <w:color w:val="000000"/>
            </w:rPr>
          </w:rPrChange>
        </w:rPr>
        <w:t>(2)</w:t>
      </w:r>
      <w:r w:rsidR="002F3101">
        <w:rPr>
          <w:color w:val="000000"/>
        </w:rPr>
        <w:t xml:space="preserve"> para os valores do eixo das ordenadas.</w:t>
      </w:r>
    </w:p>
    <w:p w14:paraId="6A964217" w14:textId="0BB831A7" w:rsidR="00393D01" w:rsidRPr="00E437D5" w:rsidRDefault="00393D01" w:rsidP="008971EC">
      <w:pPr>
        <w:pStyle w:val="TF-TEXTO"/>
        <w:jc w:val="center"/>
        <w:rPr>
          <w:color w:val="000000"/>
        </w:rPr>
      </w:pPr>
      <w:r w:rsidRPr="00393D01">
        <w:rPr>
          <w:noProof/>
          <w:color w:val="000000"/>
        </w:rPr>
        <w:drawing>
          <wp:inline distT="0" distB="0" distL="0" distR="0" wp14:anchorId="2D00EE6E" wp14:editId="0E9AC42B">
            <wp:extent cx="1176793" cy="401832"/>
            <wp:effectExtent l="0" t="0" r="4445" b="0"/>
            <wp:docPr id="27903071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30718" name="Imagem 1" descr="Diagrama&#10;&#10;Descrição gerada automaticamente"/>
                    <pic:cNvPicPr/>
                  </pic:nvPicPr>
                  <pic:blipFill>
                    <a:blip r:embed="rId17"/>
                    <a:stretch>
                      <a:fillRect/>
                    </a:stretch>
                  </pic:blipFill>
                  <pic:spPr>
                    <a:xfrm>
                      <a:off x="0" y="0"/>
                      <a:ext cx="1189443" cy="406152"/>
                    </a:xfrm>
                    <a:prstGeom prst="rect">
                      <a:avLst/>
                    </a:prstGeom>
                  </pic:spPr>
                </pic:pic>
              </a:graphicData>
            </a:graphic>
          </wp:inline>
        </w:drawing>
      </w:r>
      <w:r w:rsidR="008971EC">
        <w:rPr>
          <w:color w:val="000000"/>
        </w:rPr>
        <w:t xml:space="preserve">     </w:t>
      </w:r>
      <w:r w:rsidR="007A55E6">
        <w:rPr>
          <w:color w:val="000000"/>
        </w:rPr>
        <w:t xml:space="preserve">                                             </w:t>
      </w:r>
      <w:r w:rsidR="008971EC">
        <w:rPr>
          <w:color w:val="000000"/>
        </w:rPr>
        <w:t xml:space="preserve">      </w:t>
      </w:r>
      <w:r w:rsidR="00515A93" w:rsidRPr="00515A93">
        <w:rPr>
          <w:noProof/>
          <w:color w:val="000000"/>
        </w:rPr>
        <w:drawing>
          <wp:inline distT="0" distB="0" distL="0" distR="0" wp14:anchorId="735EA9F3" wp14:editId="6CEB78CC">
            <wp:extent cx="1194378" cy="388703"/>
            <wp:effectExtent l="0" t="0" r="6350" b="0"/>
            <wp:docPr id="191014219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42196" name="Imagem 1" descr="Diagrama&#10;&#10;Descrição gerada automaticamente"/>
                    <pic:cNvPicPr/>
                  </pic:nvPicPr>
                  <pic:blipFill>
                    <a:blip r:embed="rId18"/>
                    <a:stretch>
                      <a:fillRect/>
                    </a:stretch>
                  </pic:blipFill>
                  <pic:spPr>
                    <a:xfrm>
                      <a:off x="0" y="0"/>
                      <a:ext cx="1223253" cy="398100"/>
                    </a:xfrm>
                    <a:prstGeom prst="rect">
                      <a:avLst/>
                    </a:prstGeom>
                  </pic:spPr>
                </pic:pic>
              </a:graphicData>
            </a:graphic>
          </wp:inline>
        </w:drawing>
      </w:r>
    </w:p>
    <w:p w14:paraId="365BA65B" w14:textId="60554114" w:rsidR="009440E2" w:rsidRPr="0093042C" w:rsidRDefault="00393BEE" w:rsidP="00FC5398">
      <w:pPr>
        <w:pStyle w:val="TF-TEXTO"/>
      </w:pPr>
      <w:r>
        <w:t>De acordo com Vandevenne (2004)</w:t>
      </w:r>
      <w:r w:rsidR="00672684">
        <w:t>,</w:t>
      </w:r>
      <w:r>
        <w:t xml:space="preserve"> o</w:t>
      </w:r>
      <w:r w:rsidR="009440E2">
        <w:t xml:space="preserve"> algoritmo DDA sempre irá </w:t>
      </w:r>
      <w:r w:rsidR="00B93DBE">
        <w:t xml:space="preserve">pular exatamente um quadrado do plano cartesiano, podendo ser um </w:t>
      </w:r>
      <w:r w:rsidR="00052ACD">
        <w:t xml:space="preserve">quadrado na direção </w:t>
      </w:r>
      <w:r w:rsidR="00052ACD" w:rsidRPr="007850B7">
        <w:rPr>
          <w:rStyle w:val="TF-COURIER9"/>
          <w:rPrChange w:id="42" w:author="Dalton Solano dos Reis" w:date="2023-06-23T15:31:00Z">
            <w:rPr/>
          </w:rPrChange>
        </w:rPr>
        <w:t>x</w:t>
      </w:r>
      <w:r w:rsidR="00052ACD">
        <w:t xml:space="preserve"> ou na direção </w:t>
      </w:r>
      <w:r w:rsidR="00052ACD" w:rsidRPr="007850B7">
        <w:rPr>
          <w:rStyle w:val="TF-COURIER9"/>
          <w:rPrChange w:id="43" w:author="Dalton Solano dos Reis" w:date="2023-06-23T15:31:00Z">
            <w:rPr/>
          </w:rPrChange>
        </w:rPr>
        <w:t>y</w:t>
      </w:r>
      <w:r w:rsidR="00052ACD">
        <w:t>.</w:t>
      </w:r>
      <w:r w:rsidR="00461609">
        <w:t xml:space="preserve"> </w:t>
      </w:r>
      <w:r w:rsidR="00653AF2">
        <w:t xml:space="preserve">A direção de lançamento dos </w:t>
      </w:r>
      <w:r w:rsidR="00653AF2">
        <w:rPr>
          <w:i/>
          <w:iCs/>
        </w:rPr>
        <w:t xml:space="preserve">rays </w:t>
      </w:r>
      <w:r w:rsidR="00653AF2">
        <w:t>devem ser controladas por uma variável separada,</w:t>
      </w:r>
      <w:r w:rsidR="005F18A2">
        <w:t xml:space="preserve"> tanto para </w:t>
      </w:r>
      <w:r w:rsidR="005F18A2" w:rsidRPr="007850B7">
        <w:rPr>
          <w:rStyle w:val="TF-COURIER9"/>
          <w:rPrChange w:id="44" w:author="Dalton Solano dos Reis" w:date="2023-06-23T15:32:00Z">
            <w:rPr/>
          </w:rPrChange>
        </w:rPr>
        <w:t>x</w:t>
      </w:r>
      <w:r w:rsidR="005F18A2">
        <w:t xml:space="preserve"> quanto para </w:t>
      </w:r>
      <w:r w:rsidR="005F18A2" w:rsidRPr="007850B7">
        <w:rPr>
          <w:rStyle w:val="TF-COURIER9"/>
          <w:rPrChange w:id="45" w:author="Dalton Solano dos Reis" w:date="2023-06-23T15:32:00Z">
            <w:rPr/>
          </w:rPrChange>
        </w:rPr>
        <w:t>y</w:t>
      </w:r>
      <w:r w:rsidR="005F18A2">
        <w:t xml:space="preserve">, podendo possuir os valores de +1 ou -1. Assim, se a direção do </w:t>
      </w:r>
      <w:r w:rsidR="005F18A2">
        <w:rPr>
          <w:i/>
          <w:iCs/>
        </w:rPr>
        <w:t xml:space="preserve">ray </w:t>
      </w:r>
      <w:r w:rsidR="005F18A2">
        <w:t xml:space="preserve">tiver um </w:t>
      </w:r>
      <w:r w:rsidR="00987334" w:rsidRPr="007850B7">
        <w:rPr>
          <w:rStyle w:val="TF-COURIER9"/>
          <w:rPrChange w:id="46" w:author="Dalton Solano dos Reis" w:date="2023-06-23T15:32:00Z">
            <w:rPr/>
          </w:rPrChange>
        </w:rPr>
        <w:t>componente-x</w:t>
      </w:r>
      <w:r w:rsidR="00987334">
        <w:t xml:space="preserve"> negativo, os valores serão calculados entre a distância da posição do lançamento do </w:t>
      </w:r>
      <w:r w:rsidR="00987334">
        <w:rPr>
          <w:i/>
          <w:iCs/>
        </w:rPr>
        <w:t xml:space="preserve">ray </w:t>
      </w:r>
      <w:r w:rsidR="00987334">
        <w:t>até a primeira</w:t>
      </w:r>
      <w:r w:rsidR="00B064B7">
        <w:t xml:space="preserve"> </w:t>
      </w:r>
      <w:r w:rsidR="0093042C">
        <w:t>coluna</w:t>
      </w:r>
      <w:r w:rsidR="00B064B7">
        <w:t xml:space="preserve"> do plano cartesiano à esquerda</w:t>
      </w:r>
      <w:r w:rsidR="0093042C">
        <w:t xml:space="preserve"> do ponto</w:t>
      </w:r>
      <w:r w:rsidR="00B064B7">
        <w:t>, em caso de possuir um componente-x positivo, à direita.</w:t>
      </w:r>
      <w:r w:rsidR="0011455F">
        <w:t xml:space="preserve"> O mesmo cálculo é realizado para o </w:t>
      </w:r>
      <w:r w:rsidR="0011455F" w:rsidRPr="007850B7">
        <w:rPr>
          <w:rStyle w:val="TF-COURIER9"/>
          <w:rPrChange w:id="47" w:author="Dalton Solano dos Reis" w:date="2023-06-23T15:33:00Z">
            <w:rPr/>
          </w:rPrChange>
        </w:rPr>
        <w:t>componente-y</w:t>
      </w:r>
      <w:r w:rsidR="0011455F">
        <w:t>,</w:t>
      </w:r>
      <w:r w:rsidR="0093042C">
        <w:t xml:space="preserve"> em caso positivo, será calculado a distância da posição do lançamento do </w:t>
      </w:r>
      <w:r w:rsidR="0093042C">
        <w:rPr>
          <w:i/>
          <w:iCs/>
        </w:rPr>
        <w:t xml:space="preserve">ray </w:t>
      </w:r>
      <w:r w:rsidR="0093042C">
        <w:t>até a primeira</w:t>
      </w:r>
      <w:r w:rsidR="00C4158A">
        <w:t xml:space="preserve"> linha acima, caso contrário, abaixo.</w:t>
      </w:r>
      <w:r>
        <w:t xml:space="preserve"> Em cada repetição destas verificações</w:t>
      </w:r>
      <w:r w:rsidR="00672684">
        <w:t xml:space="preserve"> é adicionado</w:t>
      </w:r>
      <w:r w:rsidR="00904760">
        <w:t xml:space="preserve"> um quadrado,</w:t>
      </w:r>
      <w:r w:rsidR="00F61020">
        <w:t xml:space="preserve"> </w:t>
      </w:r>
      <w:r w:rsidR="005664A2">
        <w:t xml:space="preserve">até que </w:t>
      </w:r>
      <w:r w:rsidR="00502F70">
        <w:t>uma parede seja encontrada.</w:t>
      </w:r>
    </w:p>
    <w:p w14:paraId="22F2E95A" w14:textId="74DAEFF2" w:rsidR="002A2D41" w:rsidRPr="00BA5CE6" w:rsidRDefault="00E83507" w:rsidP="00FC5398">
      <w:pPr>
        <w:pStyle w:val="TF-TEXTO"/>
        <w:rPr>
          <w:vanish/>
          <w:specVanish/>
        </w:rPr>
      </w:pPr>
      <w:r>
        <w:t>Uma outra solução possível, seria</w:t>
      </w:r>
      <w:r w:rsidR="00E60760">
        <w:t xml:space="preserve"> utilizar o algoritmo de Ray Casting, </w:t>
      </w:r>
      <w:r w:rsidR="00E23393">
        <w:t>utilizando a</w:t>
      </w:r>
      <w:r w:rsidR="007E019B">
        <w:t xml:space="preserve"> equação</w:t>
      </w:r>
      <w:r w:rsidR="00E23393">
        <w:t xml:space="preserve"> para </w:t>
      </w:r>
      <w:r w:rsidR="00C96529">
        <w:t xml:space="preserve">verificação se houve intersecção entre o </w:t>
      </w:r>
      <w:r w:rsidR="00C96529">
        <w:rPr>
          <w:i/>
          <w:iCs/>
        </w:rPr>
        <w:t xml:space="preserve">ray </w:t>
      </w:r>
      <w:r w:rsidR="00487259">
        <w:t xml:space="preserve">lançado do observador e a linha formada entre dois vértices. </w:t>
      </w:r>
      <w:r w:rsidR="00DC29CA">
        <w:t xml:space="preserve">Case (2013), </w:t>
      </w:r>
      <w:r w:rsidR="00BA73D0">
        <w:t>partindo de</w:t>
      </w:r>
      <w:r w:rsidR="005331E4">
        <w:t xml:space="preserve"> uma </w:t>
      </w:r>
      <w:r w:rsidR="002E1A41">
        <w:t xml:space="preserve">solução sem a </w:t>
      </w:r>
      <w:r w:rsidR="005331E4">
        <w:t>lista de vértices dos obstáculos presentes nas cenas</w:t>
      </w:r>
      <w:r w:rsidR="00935025">
        <w:t>,</w:t>
      </w:r>
      <w:r w:rsidR="007723D3">
        <w:t xml:space="preserve"> criou</w:t>
      </w:r>
      <w:r w:rsidR="006E34DA">
        <w:t xml:space="preserve"> um ambiente onde </w:t>
      </w:r>
      <w:r w:rsidR="007723D3">
        <w:t xml:space="preserve">foram lançadas 50 </w:t>
      </w:r>
      <w:r w:rsidR="007723D3">
        <w:rPr>
          <w:i/>
          <w:iCs/>
        </w:rPr>
        <w:t xml:space="preserve">rays </w:t>
      </w:r>
      <w:r w:rsidR="007275F7">
        <w:t>espaçadas igualmente em 360</w:t>
      </w:r>
      <w:r w:rsidR="007275F7" w:rsidRPr="007275F7">
        <w:t>°</w:t>
      </w:r>
      <w:r w:rsidR="00935025">
        <w:t>, e é possível ver na Figura 3</w:t>
      </w:r>
      <w:r w:rsidR="004272E8">
        <w:t xml:space="preserve"> que a solução não atende completamente o proposto. Case (2013) afirma que</w:t>
      </w:r>
      <w:r w:rsidR="007275F7">
        <w:t xml:space="preserve"> </w:t>
      </w:r>
      <w:r w:rsidR="00BA73D0">
        <w:t xml:space="preserve">mesmo com 360 </w:t>
      </w:r>
      <w:r w:rsidR="00BA5CE6">
        <w:rPr>
          <w:i/>
          <w:iCs/>
        </w:rPr>
        <w:t xml:space="preserve">rays </w:t>
      </w:r>
      <w:r w:rsidR="00BA5CE6">
        <w:t>representando os 360</w:t>
      </w:r>
      <w:r w:rsidR="001173BD" w:rsidRPr="007275F7">
        <w:t>°</w:t>
      </w:r>
    </w:p>
    <w:p w14:paraId="788B1B94" w14:textId="3C061EC5" w:rsidR="002A2D41" w:rsidRDefault="00BA5CE6" w:rsidP="004272E8">
      <w:pPr>
        <w:pStyle w:val="TF-TEXTO"/>
        <w:ind w:firstLine="0"/>
      </w:pPr>
      <w:r>
        <w:t>,</w:t>
      </w:r>
      <w:r w:rsidR="00E83507">
        <w:t xml:space="preserve"> a projeção do polígono gerado ficaria </w:t>
      </w:r>
      <w:r w:rsidR="009363D6">
        <w:t>irregular e com muitas falhas</w:t>
      </w:r>
      <w:r w:rsidR="00727F88">
        <w:t>.</w:t>
      </w:r>
    </w:p>
    <w:p w14:paraId="15656F26" w14:textId="0E587B46" w:rsidR="00727F88" w:rsidRPr="006E34DA" w:rsidRDefault="00727F88" w:rsidP="00727F88">
      <w:pPr>
        <w:pStyle w:val="TF-LEGENDA"/>
      </w:pPr>
      <w:r>
        <w:lastRenderedPageBreak/>
        <w:t xml:space="preserve">Figura </w:t>
      </w:r>
      <w:r w:rsidR="002E1A41">
        <w:t>3</w:t>
      </w:r>
      <w:r>
        <w:t xml:space="preserve"> – </w:t>
      </w:r>
      <w:r w:rsidR="00056197">
        <w:t>Representação do algoritmo de Ray Casting com 50</w:t>
      </w:r>
      <w:r w:rsidR="006E34DA">
        <w:t xml:space="preserve"> </w:t>
      </w:r>
      <w:r w:rsidR="006E34DA">
        <w:rPr>
          <w:i/>
          <w:iCs/>
        </w:rPr>
        <w:t>rays</w:t>
      </w:r>
    </w:p>
    <w:p w14:paraId="6F65C564" w14:textId="444D0E2D" w:rsidR="00727F88" w:rsidRPr="00A804AD" w:rsidRDefault="00687781" w:rsidP="00727F88">
      <w:pPr>
        <w:pStyle w:val="TF-FIGURA"/>
      </w:pPr>
      <w:r w:rsidRPr="00687781">
        <w:rPr>
          <w:noProof/>
        </w:rPr>
        <w:drawing>
          <wp:inline distT="0" distB="0" distL="0" distR="0" wp14:anchorId="5B25A472" wp14:editId="25071D07">
            <wp:extent cx="3371889" cy="1892162"/>
            <wp:effectExtent l="19050" t="19050" r="19050" b="13335"/>
            <wp:docPr id="1447386736" name="Imagem 1" descr="Desenho de uma pesso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86736" name="Imagem 1" descr="Desenho de uma pessoa&#10;&#10;Descrição gerada automaticamente com confiança média"/>
                    <pic:cNvPicPr/>
                  </pic:nvPicPr>
                  <pic:blipFill>
                    <a:blip r:embed="rId19"/>
                    <a:stretch>
                      <a:fillRect/>
                    </a:stretch>
                  </pic:blipFill>
                  <pic:spPr>
                    <a:xfrm>
                      <a:off x="0" y="0"/>
                      <a:ext cx="3374030" cy="1893363"/>
                    </a:xfrm>
                    <a:prstGeom prst="rect">
                      <a:avLst/>
                    </a:prstGeom>
                    <a:ln>
                      <a:solidFill>
                        <a:schemeClr val="tx1"/>
                      </a:solidFill>
                    </a:ln>
                  </pic:spPr>
                </pic:pic>
              </a:graphicData>
            </a:graphic>
          </wp:inline>
        </w:drawing>
      </w:r>
    </w:p>
    <w:p w14:paraId="2E527D33" w14:textId="5E46014F" w:rsidR="00727F88" w:rsidRPr="00B65370" w:rsidRDefault="00727F88" w:rsidP="00727F88">
      <w:pPr>
        <w:pStyle w:val="TF-FONTE"/>
      </w:pPr>
      <w:r w:rsidRPr="00AE040E">
        <w:t>Fonte</w:t>
      </w:r>
      <w:r>
        <w:t xml:space="preserve">: </w:t>
      </w:r>
      <w:r w:rsidR="00056197">
        <w:t>Case</w:t>
      </w:r>
      <w:r>
        <w:t xml:space="preserve"> (</w:t>
      </w:r>
      <w:r w:rsidR="00056197">
        <w:t>2013</w:t>
      </w:r>
      <w:r>
        <w:t>)</w:t>
      </w:r>
      <w:ins w:id="48" w:author="Dalton Solano dos Reis" w:date="2023-06-23T15:34:00Z">
        <w:r w:rsidR="007850B7">
          <w:t>.</w:t>
        </w:r>
      </w:ins>
    </w:p>
    <w:p w14:paraId="15C082C5" w14:textId="3A47E644" w:rsidR="00727F88" w:rsidRPr="003B6C8C" w:rsidRDefault="000D4D66" w:rsidP="00FC5398">
      <w:pPr>
        <w:pStyle w:val="TF-TEXTO"/>
      </w:pPr>
      <w:r>
        <w:t>A solução tomada para este problema, foi de definir uma lista com todos os vértices</w:t>
      </w:r>
      <w:r w:rsidR="00212986">
        <w:t xml:space="preserve">, </w:t>
      </w:r>
      <w:r w:rsidR="00375185">
        <w:t xml:space="preserve">e por fim, </w:t>
      </w:r>
      <w:r w:rsidR="00212986">
        <w:t xml:space="preserve">lançar um </w:t>
      </w:r>
      <w:r w:rsidR="00212986">
        <w:rPr>
          <w:i/>
          <w:iCs/>
        </w:rPr>
        <w:t xml:space="preserve">ray </w:t>
      </w:r>
      <w:r w:rsidR="00212986">
        <w:t xml:space="preserve">até </w:t>
      </w:r>
      <w:r w:rsidR="00823FD2">
        <w:t xml:space="preserve">cada um destes pontos em adição com mais dois </w:t>
      </w:r>
      <w:r w:rsidR="003B6C8C">
        <w:rPr>
          <w:i/>
          <w:iCs/>
        </w:rPr>
        <w:t>rays</w:t>
      </w:r>
      <w:r w:rsidR="00823FD2">
        <w:t xml:space="preserve"> com um </w:t>
      </w:r>
      <w:r w:rsidR="00823FD2">
        <w:rPr>
          <w:i/>
          <w:iCs/>
        </w:rPr>
        <w:t xml:space="preserve">offset </w:t>
      </w:r>
      <w:r w:rsidR="00823FD2">
        <w:t>de +/- 0.0001 radianos</w:t>
      </w:r>
      <w:r w:rsidR="003B6C8C">
        <w:t xml:space="preserve">. Os </w:t>
      </w:r>
      <w:r w:rsidR="003B6C8C">
        <w:rPr>
          <w:i/>
          <w:iCs/>
        </w:rPr>
        <w:t xml:space="preserve">rays </w:t>
      </w:r>
      <w:r w:rsidR="003B6C8C">
        <w:t xml:space="preserve">adicionais seriam responsáveis por atingir as paredes </w:t>
      </w:r>
      <w:r w:rsidR="000763FB">
        <w:t>atrás do objeto, dando a impressão de visão (CASE, 2019)</w:t>
      </w:r>
      <w:r w:rsidR="007A3C33">
        <w:t>.</w:t>
      </w:r>
    </w:p>
    <w:p w14:paraId="2B8735C3" w14:textId="6B48079F" w:rsidR="004E71A3" w:rsidRDefault="00DE1EA9" w:rsidP="001B344D">
      <w:pPr>
        <w:pStyle w:val="Ttulo2"/>
      </w:pPr>
      <w:r>
        <w:t>projeção em isometria</w:t>
      </w:r>
    </w:p>
    <w:p w14:paraId="378A084B" w14:textId="6AEBBD73" w:rsidR="009900A5" w:rsidRPr="0033553A" w:rsidRDefault="009900A5" w:rsidP="004E71A3">
      <w:pPr>
        <w:pStyle w:val="TF-TEXTO"/>
        <w:rPr>
          <w:color w:val="FF0000"/>
        </w:rPr>
      </w:pPr>
      <w:commentRangeStart w:id="49"/>
      <w:r w:rsidRPr="0033553A">
        <w:rPr>
          <w:color w:val="FF0000"/>
        </w:rPr>
        <w:t>https://github.com/OneLoneCoder/Javidx9/blob/master/PixelGameEngine/SmallerProjects/OneLoneCoder_PGE_IsometricTiles.cpp</w:t>
      </w:r>
      <w:commentRangeEnd w:id="49"/>
      <w:r w:rsidR="007850B7">
        <w:rPr>
          <w:rStyle w:val="Refdecomentrio"/>
        </w:rPr>
        <w:commentReference w:id="49"/>
      </w:r>
    </w:p>
    <w:p w14:paraId="117B16EA" w14:textId="5A19327C" w:rsidR="008C7153" w:rsidRDefault="00694BE0" w:rsidP="008C7153">
      <w:pPr>
        <w:pStyle w:val="TF-TEXTO"/>
      </w:pPr>
      <w:r>
        <w:t xml:space="preserve">De acordo com Sampaio e Ramalho (2003), </w:t>
      </w:r>
      <w:r w:rsidR="00E71253">
        <w:t>para entender o que são projeções isométricas, primeiramente é necessário entender o que são projeções axonométricas.</w:t>
      </w:r>
      <w:r w:rsidR="00EE39FF">
        <w:t xml:space="preserve"> </w:t>
      </w:r>
      <w:r w:rsidR="001B344D">
        <w:t>As</w:t>
      </w:r>
      <w:r w:rsidR="00EE39FF">
        <w:t xml:space="preserve"> projeções axonométricas são projeções do espaço 3D para o 2D que possuem as seguintes características:</w:t>
      </w:r>
    </w:p>
    <w:p w14:paraId="2194FCBC" w14:textId="108C34C4" w:rsidR="00EE39FF" w:rsidRDefault="00EE39FF" w:rsidP="00EE39FF">
      <w:pPr>
        <w:pStyle w:val="TF-TEXTO"/>
        <w:numPr>
          <w:ilvl w:val="0"/>
          <w:numId w:val="16"/>
        </w:numPr>
      </w:pPr>
      <w:r>
        <w:t>A projeção no espaço 2D não possui “ponto de fuga”;</w:t>
      </w:r>
    </w:p>
    <w:p w14:paraId="395FB604" w14:textId="43BD8ECF" w:rsidR="00EE39FF" w:rsidRDefault="00EE39FF" w:rsidP="00EE39FF">
      <w:pPr>
        <w:pStyle w:val="TF-TEXTO"/>
        <w:numPr>
          <w:ilvl w:val="0"/>
          <w:numId w:val="16"/>
        </w:numPr>
      </w:pPr>
      <w:r>
        <w:t>Linhas paralelas no espaço 3D continuam paralelas no espaço 2D;</w:t>
      </w:r>
    </w:p>
    <w:p w14:paraId="3C2B1FC9" w14:textId="7439077F" w:rsidR="00F379E7" w:rsidRDefault="00090542" w:rsidP="00EE39FF">
      <w:pPr>
        <w:pStyle w:val="TF-TEXTO"/>
        <w:numPr>
          <w:ilvl w:val="0"/>
          <w:numId w:val="16"/>
        </w:numPr>
      </w:pPr>
      <w:r>
        <w:t>Objetos que estão distantes possuem o mesmo tamanho de objetos que estão pertos.</w:t>
      </w:r>
    </w:p>
    <w:p w14:paraId="4BB2F8C8" w14:textId="43500ADD" w:rsidR="00090542" w:rsidRDefault="00FB79FB" w:rsidP="004364C3">
      <w:pPr>
        <w:pStyle w:val="TF-TEXTO"/>
      </w:pPr>
      <w:r>
        <w:t xml:space="preserve">Já as projeções isométricas, seguem estas mesmas características, porém, </w:t>
      </w:r>
      <w:r w:rsidR="004364C3">
        <w:t>as medidas usadas nos eixos x, y e z são as mesmas, ou seja, uma unidade no eixo x, é, em comprimento, igual a uma unidade nos eixos y e z.</w:t>
      </w:r>
    </w:p>
    <w:p w14:paraId="44CF248E" w14:textId="2FA925DF" w:rsidR="00736438" w:rsidRDefault="00736438" w:rsidP="004364C3">
      <w:pPr>
        <w:pStyle w:val="TF-TEXTO"/>
      </w:pPr>
      <w:r>
        <w:t>Há vários tipos de mapas isométricos</w:t>
      </w:r>
      <w:r w:rsidR="00B70673">
        <w:t xml:space="preserve">, e de acordo com Sampaio e Ramalho (2003), </w:t>
      </w:r>
      <w:r w:rsidR="009852B3">
        <w:t xml:space="preserve">um dos principais tipo de mapas isométricos, são os do tipo </w:t>
      </w:r>
      <w:r w:rsidR="009852B3">
        <w:rPr>
          <w:i/>
          <w:iCs/>
        </w:rPr>
        <w:t>diamond</w:t>
      </w:r>
      <w:r w:rsidR="009852B3">
        <w:t xml:space="preserve">, geralmente utilizados em jogos de estratégia em tempo real. </w:t>
      </w:r>
      <w:r w:rsidR="00E90D11">
        <w:t xml:space="preserve">Na </w:t>
      </w:r>
      <w:del w:id="50" w:author="Dalton Solano dos Reis" w:date="2023-06-23T15:36:00Z">
        <w:r w:rsidR="00E90D11" w:rsidDel="007850B7">
          <w:delText>figura 4</w:delText>
        </w:r>
      </w:del>
      <w:ins w:id="51" w:author="Dalton Solano dos Reis" w:date="2023-06-23T15:36:00Z">
        <w:r w:rsidR="007850B7">
          <w:t>Figura 4</w:t>
        </w:r>
      </w:ins>
      <w:r w:rsidR="00E90D11">
        <w:t xml:space="preserve">, é possível ver um mapa do tipo </w:t>
      </w:r>
      <w:r w:rsidR="00E90D11">
        <w:rPr>
          <w:i/>
          <w:iCs/>
        </w:rPr>
        <w:t>diamond</w:t>
      </w:r>
      <w:r w:rsidR="00E90D11">
        <w:t>, que possui este nome por conta do seu formato.</w:t>
      </w:r>
    </w:p>
    <w:p w14:paraId="17AAE713" w14:textId="18C79A94" w:rsidR="007D6E24" w:rsidRPr="007D6E24" w:rsidRDefault="007D6E24" w:rsidP="007D6E24">
      <w:pPr>
        <w:pStyle w:val="TF-LEGENDA"/>
      </w:pPr>
      <w:r>
        <w:t xml:space="preserve">Figura 4 – Representação de um mapa do tipo </w:t>
      </w:r>
      <w:r>
        <w:rPr>
          <w:i/>
          <w:iCs/>
        </w:rPr>
        <w:t>diamond</w:t>
      </w:r>
      <w:del w:id="52" w:author="Dalton Solano dos Reis" w:date="2023-06-23T15:37:00Z">
        <w:r w:rsidDel="007850B7">
          <w:delText>.</w:delText>
        </w:r>
      </w:del>
    </w:p>
    <w:p w14:paraId="126F810C" w14:textId="6EF6085C" w:rsidR="007D6E24" w:rsidRPr="00A804AD" w:rsidRDefault="007D6E24" w:rsidP="007D6E24">
      <w:pPr>
        <w:pStyle w:val="TF-FIGURA"/>
      </w:pPr>
      <w:r w:rsidRPr="007D6E24">
        <w:rPr>
          <w:noProof/>
        </w:rPr>
        <w:drawing>
          <wp:inline distT="0" distB="0" distL="0" distR="0" wp14:anchorId="6FABA3FC" wp14:editId="2C0A1030">
            <wp:extent cx="2067339" cy="1031367"/>
            <wp:effectExtent l="19050" t="19050" r="28575" b="16510"/>
            <wp:docPr id="933348353" name="Imagem 1" descr="Imagem em branco e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48353" name="Imagem 1" descr="Imagem em branco e preto&#10;&#10;Descrição gerada automaticamente com confiança média"/>
                    <pic:cNvPicPr/>
                  </pic:nvPicPr>
                  <pic:blipFill>
                    <a:blip r:embed="rId20"/>
                    <a:stretch>
                      <a:fillRect/>
                    </a:stretch>
                  </pic:blipFill>
                  <pic:spPr>
                    <a:xfrm>
                      <a:off x="0" y="0"/>
                      <a:ext cx="2105301" cy="1050306"/>
                    </a:xfrm>
                    <a:prstGeom prst="rect">
                      <a:avLst/>
                    </a:prstGeom>
                    <a:ln>
                      <a:solidFill>
                        <a:schemeClr val="tx1"/>
                      </a:solidFill>
                    </a:ln>
                  </pic:spPr>
                </pic:pic>
              </a:graphicData>
            </a:graphic>
          </wp:inline>
        </w:drawing>
      </w:r>
    </w:p>
    <w:p w14:paraId="5AB6653A" w14:textId="33B03740" w:rsidR="007D6E24" w:rsidRPr="00B65370" w:rsidRDefault="007D6E24" w:rsidP="007D6E24">
      <w:pPr>
        <w:pStyle w:val="TF-FONTE"/>
      </w:pPr>
      <w:r w:rsidRPr="00AE040E">
        <w:t>Fonte</w:t>
      </w:r>
      <w:r>
        <w:t>: Sampaio e Ramalho (2003)</w:t>
      </w:r>
      <w:ins w:id="53" w:author="Dalton Solano dos Reis" w:date="2023-06-23T15:37:00Z">
        <w:r w:rsidR="007850B7">
          <w:t>.</w:t>
        </w:r>
      </w:ins>
    </w:p>
    <w:p w14:paraId="0A74574C" w14:textId="2EC473B3" w:rsidR="00E90D11" w:rsidRDefault="00EE5F36" w:rsidP="004364C3">
      <w:pPr>
        <w:pStyle w:val="TF-TEXTO"/>
      </w:pPr>
      <w:r>
        <w:t>De acordo com Sampaio e Ramalho (2001), há</w:t>
      </w:r>
      <w:r w:rsidR="004956E1">
        <w:t xml:space="preserve"> alguns problemas relacionados com a plotagem isométrica, sendo um deles, a ordem com que os </w:t>
      </w:r>
      <w:r w:rsidR="004956E1">
        <w:rPr>
          <w:i/>
          <w:iCs/>
        </w:rPr>
        <w:t>tiles</w:t>
      </w:r>
      <w:r w:rsidR="004956E1">
        <w:t xml:space="preserve"> são plotados. Quando os </w:t>
      </w:r>
      <w:r w:rsidR="004956E1">
        <w:rPr>
          <w:i/>
          <w:iCs/>
        </w:rPr>
        <w:t xml:space="preserve">tiles </w:t>
      </w:r>
      <w:r w:rsidR="004956E1">
        <w:t>possuem objetos que vão além</w:t>
      </w:r>
      <w:r w:rsidR="005131A7">
        <w:t xml:space="preserve"> da fronteira de sua </w:t>
      </w:r>
      <w:r w:rsidR="005131A7">
        <w:rPr>
          <w:i/>
          <w:iCs/>
        </w:rPr>
        <w:t>sprite</w:t>
      </w:r>
      <w:r w:rsidR="005131A7">
        <w:t>, é necessário seguir uma ordem de renderização, para que a tela não fique inconsistente.</w:t>
      </w:r>
      <w:r w:rsidR="00387762">
        <w:t xml:space="preserve"> As seguintes regras devem ser seguidas:</w:t>
      </w:r>
    </w:p>
    <w:p w14:paraId="67E6589B" w14:textId="30F00D29" w:rsidR="00387762" w:rsidRDefault="00387762" w:rsidP="00387762">
      <w:pPr>
        <w:pStyle w:val="TF-TEXTO"/>
        <w:numPr>
          <w:ilvl w:val="0"/>
          <w:numId w:val="17"/>
        </w:numPr>
      </w:pPr>
      <w:r>
        <w:rPr>
          <w:i/>
          <w:iCs/>
        </w:rPr>
        <w:t>Tiles</w:t>
      </w:r>
      <w:r>
        <w:t xml:space="preserve"> precisam ser renderizados do fundo para frente, de forma com que nenhum </w:t>
      </w:r>
      <w:r>
        <w:rPr>
          <w:i/>
          <w:iCs/>
        </w:rPr>
        <w:t>tile</w:t>
      </w:r>
      <w:r>
        <w:t xml:space="preserve"> seja plotado após outro que está em sua frente;</w:t>
      </w:r>
    </w:p>
    <w:p w14:paraId="1C3104E6" w14:textId="38497F81" w:rsidR="00387762" w:rsidRDefault="00A77EF8" w:rsidP="00387762">
      <w:pPr>
        <w:pStyle w:val="TF-TEXTO"/>
        <w:numPr>
          <w:ilvl w:val="0"/>
          <w:numId w:val="17"/>
        </w:numPr>
      </w:pPr>
      <w:r>
        <w:t xml:space="preserve">Se uma parte da tela for atualizada, todos os </w:t>
      </w:r>
      <w:r>
        <w:rPr>
          <w:i/>
          <w:iCs/>
        </w:rPr>
        <w:t>tiles</w:t>
      </w:r>
      <w:r>
        <w:t xml:space="preserve"> modificados e adjacentes devem ser redesenhados, seguindo a regra anterior.</w:t>
      </w:r>
    </w:p>
    <w:p w14:paraId="6F3E996D" w14:textId="05A575E7" w:rsidR="00A77EF8" w:rsidRDefault="00A77EF8" w:rsidP="008D23C3">
      <w:pPr>
        <w:pStyle w:val="TF-TEXTO"/>
      </w:pPr>
      <w:r>
        <w:t xml:space="preserve">Um outro problema, é descobrir </w:t>
      </w:r>
      <w:r w:rsidR="00671EB9">
        <w:t xml:space="preserve">em qual </w:t>
      </w:r>
      <w:r w:rsidR="00671EB9" w:rsidRPr="007850B7">
        <w:rPr>
          <w:i/>
          <w:iCs/>
          <w:rPrChange w:id="54" w:author="Dalton Solano dos Reis" w:date="2023-06-23T15:38:00Z">
            <w:rPr/>
          </w:rPrChange>
        </w:rPr>
        <w:t>tile</w:t>
      </w:r>
      <w:r w:rsidR="00671EB9">
        <w:t xml:space="preserve"> exatamente está um ponto na tela, </w:t>
      </w:r>
      <w:r w:rsidR="00214A54">
        <w:t xml:space="preserve">onde por conta de cada </w:t>
      </w:r>
      <w:r w:rsidR="00214A54">
        <w:rPr>
          <w:i/>
          <w:iCs/>
        </w:rPr>
        <w:t xml:space="preserve">tile </w:t>
      </w:r>
      <w:r w:rsidR="00214A54">
        <w:t>não ser um retângulo,</w:t>
      </w:r>
      <w:r w:rsidR="00CD2A89">
        <w:t xml:space="preserve"> sendo necessário cálculos matemáticos para efetuar a conversão de um espaço para outro.</w:t>
      </w:r>
      <w:r w:rsidR="00AE48CD">
        <w:t xml:space="preserve"> Na Figura 5 é possível verificar o que acontece ao dividir o mapa isométrico em retângulos para tentar definir em qual dos índices da </w:t>
      </w:r>
      <w:r w:rsidR="00AE48CD">
        <w:lastRenderedPageBreak/>
        <w:t>matriz o ponto está localizado.</w:t>
      </w:r>
      <w:r w:rsidR="008D23C3">
        <w:t xml:space="preserve"> Uma das soluções possíveis seria a utilização da fórmula de checar se um ponto está dentro de um triângulo retângulo, que seria formado em cada um dos vértices deste novo retângulo.</w:t>
      </w:r>
    </w:p>
    <w:p w14:paraId="15F89114" w14:textId="2AB9C591" w:rsidR="00206374" w:rsidRPr="007D6E24" w:rsidRDefault="00206374" w:rsidP="00206374">
      <w:pPr>
        <w:pStyle w:val="TF-LEGENDA"/>
      </w:pPr>
      <w:r>
        <w:t xml:space="preserve">Figura 5 – Existência de 5 regiões </w:t>
      </w:r>
      <w:r w:rsidR="00336F1B">
        <w:t>ao dividir o mapa isométrico em retângulos</w:t>
      </w:r>
      <w:del w:id="55" w:author="Dalton Solano dos Reis" w:date="2023-06-23T15:39:00Z">
        <w:r w:rsidDel="007850B7">
          <w:delText>.</w:delText>
        </w:r>
      </w:del>
    </w:p>
    <w:p w14:paraId="7BE256E6" w14:textId="4AF234B8" w:rsidR="00206374" w:rsidRPr="00A804AD" w:rsidRDefault="00206374" w:rsidP="00206374">
      <w:pPr>
        <w:pStyle w:val="TF-FIGURA"/>
      </w:pPr>
      <w:r w:rsidRPr="00206374">
        <w:rPr>
          <w:noProof/>
        </w:rPr>
        <w:drawing>
          <wp:inline distT="0" distB="0" distL="0" distR="0" wp14:anchorId="48DD4B4A" wp14:editId="71E77C80">
            <wp:extent cx="2544417" cy="1272209"/>
            <wp:effectExtent l="19050" t="19050" r="27940" b="23495"/>
            <wp:docPr id="1097350646" name="Imagem 1" descr="Uma imagem contendo parede de papel, edifício, avião, gran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50646" name="Imagem 1" descr="Uma imagem contendo parede de papel, edifício, avião, grande&#10;&#10;Descrição gerada automaticamente"/>
                    <pic:cNvPicPr/>
                  </pic:nvPicPr>
                  <pic:blipFill>
                    <a:blip r:embed="rId21"/>
                    <a:stretch>
                      <a:fillRect/>
                    </a:stretch>
                  </pic:blipFill>
                  <pic:spPr>
                    <a:xfrm>
                      <a:off x="0" y="0"/>
                      <a:ext cx="2575240" cy="1287621"/>
                    </a:xfrm>
                    <a:prstGeom prst="rect">
                      <a:avLst/>
                    </a:prstGeom>
                    <a:ln>
                      <a:solidFill>
                        <a:schemeClr val="tx1"/>
                      </a:solidFill>
                    </a:ln>
                  </pic:spPr>
                </pic:pic>
              </a:graphicData>
            </a:graphic>
          </wp:inline>
        </w:drawing>
      </w:r>
    </w:p>
    <w:p w14:paraId="21DEDEDA" w14:textId="1B3B5089" w:rsidR="00CE26A9" w:rsidRPr="001B344D" w:rsidRDefault="00206374" w:rsidP="00E65B8C">
      <w:pPr>
        <w:pStyle w:val="TF-FONTE"/>
      </w:pPr>
      <w:r w:rsidRPr="00AE040E">
        <w:t>Fonte</w:t>
      </w:r>
      <w:r>
        <w:t>: Sampaio e Ramalho (2003)</w:t>
      </w:r>
      <w:ins w:id="56" w:author="Dalton Solano dos Reis" w:date="2023-06-23T15:39:00Z">
        <w:r w:rsidR="007850B7">
          <w:t>.</w:t>
        </w:r>
      </w:ins>
    </w:p>
    <w:p w14:paraId="4CDB6478" w14:textId="79F49D0D" w:rsidR="00E625A4" w:rsidRDefault="004D659A" w:rsidP="004D659A">
      <w:pPr>
        <w:pStyle w:val="Ttulo2"/>
      </w:pPr>
      <w:r>
        <w:t>trabalhos correlatos</w:t>
      </w:r>
    </w:p>
    <w:p w14:paraId="26203E0F" w14:textId="713755A9" w:rsidR="007026B5" w:rsidRDefault="00F22C8F" w:rsidP="00B73C87">
      <w:pPr>
        <w:pStyle w:val="TF-TEXTO"/>
      </w:pPr>
      <w:r>
        <w:t>A seguir</w:t>
      </w:r>
      <w:r w:rsidR="00956AF4">
        <w:t xml:space="preserve">, serão apresentados três trabalhos que possuem características semelhantes </w:t>
      </w:r>
      <w:r w:rsidR="00D47A1F">
        <w:t>aos temas centrais do trabalho proposto e que utilizam algumas das técnicas apresentadas anteriormente. O</w:t>
      </w:r>
      <w:r w:rsidR="005840CE">
        <w:t xml:space="preserve"> Quadro </w:t>
      </w:r>
      <w:r w:rsidR="00F05AAC">
        <w:t>1</w:t>
      </w:r>
      <w:r w:rsidR="005840CE">
        <w:t xml:space="preserve"> apresenta o trabalho de </w:t>
      </w:r>
      <w:r w:rsidR="00C569EB" w:rsidRPr="00C569EB">
        <w:t>Sandhu, Chen e McCoy (2019)</w:t>
      </w:r>
      <w:r w:rsidR="003F21C3">
        <w:t xml:space="preserve"> que demonstra</w:t>
      </w:r>
      <w:r w:rsidR="00765910">
        <w:t xml:space="preserve"> a aplicação do algoritmo WFC para geração de terrenos com a utilização de restrições de design</w:t>
      </w:r>
      <w:del w:id="57" w:author="Dalton Solano dos Reis" w:date="2023-06-23T15:39:00Z">
        <w:r w:rsidR="00C528EB" w:rsidDel="005F43AC">
          <w:delText xml:space="preserve">, </w:delText>
        </w:r>
      </w:del>
      <w:ins w:id="58" w:author="Dalton Solano dos Reis" w:date="2023-06-23T15:39:00Z">
        <w:r w:rsidR="005F43AC">
          <w:t xml:space="preserve">. Ja </w:t>
        </w:r>
      </w:ins>
      <w:r w:rsidR="00C528EB">
        <w:t>o</w:t>
      </w:r>
      <w:r w:rsidR="00765910">
        <w:t xml:space="preserve"> Quadro </w:t>
      </w:r>
      <w:r w:rsidR="00F05AAC">
        <w:t>2</w:t>
      </w:r>
      <w:r w:rsidR="00765910">
        <w:t xml:space="preserve"> apresenta </w:t>
      </w:r>
      <w:r w:rsidR="00090EC3">
        <w:t xml:space="preserve">o desenvolvimento de </w:t>
      </w:r>
      <w:r w:rsidR="00F87222">
        <w:t>um aplicativo</w:t>
      </w:r>
      <w:r w:rsidR="009134CD">
        <w:t xml:space="preserve"> por </w:t>
      </w:r>
      <w:r w:rsidR="00C528EB">
        <w:t xml:space="preserve">Kasapakis, Gavalas e Galatis (2016), que utiliza </w:t>
      </w:r>
      <w:r w:rsidR="00F87222">
        <w:t>o algoritmo de Ray Casting para o posicionamento de pontos de interesse em locais</w:t>
      </w:r>
      <w:r w:rsidR="009134CD">
        <w:t xml:space="preserve"> com base em realidade aumentada</w:t>
      </w:r>
      <w:ins w:id="59" w:author="Dalton Solano dos Reis" w:date="2023-06-23T15:40:00Z">
        <w:r w:rsidR="005F43AC">
          <w:t xml:space="preserve">. E por fim, </w:t>
        </w:r>
      </w:ins>
      <w:del w:id="60" w:author="Dalton Solano dos Reis" w:date="2023-06-23T15:40:00Z">
        <w:r w:rsidR="00C528EB" w:rsidDel="005F43AC">
          <w:delText xml:space="preserve"> e </w:delText>
        </w:r>
      </w:del>
      <w:r w:rsidR="00C528EB">
        <w:t xml:space="preserve">o Quadro </w:t>
      </w:r>
      <w:r w:rsidR="00AB0A9C">
        <w:t>3</w:t>
      </w:r>
      <w:r w:rsidR="00C528EB">
        <w:t xml:space="preserve"> apresenta</w:t>
      </w:r>
      <w:r w:rsidR="0068688F">
        <w:t xml:space="preserve"> um </w:t>
      </w:r>
      <w:r w:rsidR="0068688F" w:rsidRPr="0068688F">
        <w:rPr>
          <w:i/>
          <w:iCs/>
        </w:rPr>
        <w:t>framework</w:t>
      </w:r>
      <w:r w:rsidR="0068688F">
        <w:rPr>
          <w:i/>
          <w:iCs/>
        </w:rPr>
        <w:t xml:space="preserve"> </w:t>
      </w:r>
      <w:r w:rsidR="0068688F">
        <w:t xml:space="preserve">para </w:t>
      </w:r>
      <w:r w:rsidR="00F50D37">
        <w:t xml:space="preserve">a criação de jogos isométricos desenvolvido por </w:t>
      </w:r>
      <w:r w:rsidR="00796B22">
        <w:t>Sampaio e Ramalho (2003).</w:t>
      </w:r>
    </w:p>
    <w:p w14:paraId="2D582EFE" w14:textId="739A3784" w:rsidR="00B73C87" w:rsidRPr="001B7764" w:rsidRDefault="00B73C87" w:rsidP="00B73C87">
      <w:pPr>
        <w:pStyle w:val="TF-LEGENDA"/>
      </w:pPr>
      <w:r>
        <w:t xml:space="preserve">Quadro </w:t>
      </w:r>
      <w:fldSimple w:instr=" SEQ Quadro \* ARABIC ">
        <w:r w:rsidR="00CE76C2">
          <w:rPr>
            <w:noProof/>
          </w:rPr>
          <w:t>1</w:t>
        </w:r>
      </w:fldSimple>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B73C87" w14:paraId="6C62AA5B" w14:textId="77777777" w:rsidTr="009B5862">
        <w:tc>
          <w:tcPr>
            <w:tcW w:w="1701" w:type="dxa"/>
            <w:shd w:val="clear" w:color="auto" w:fill="auto"/>
          </w:tcPr>
          <w:p w14:paraId="2B0F93FA" w14:textId="77777777" w:rsidR="00B73C87" w:rsidRDefault="00B73C87" w:rsidP="009B5862">
            <w:pPr>
              <w:pStyle w:val="TF-TEXTO-QUADRO"/>
            </w:pPr>
            <w:r>
              <w:t>Referência</w:t>
            </w:r>
          </w:p>
        </w:tc>
        <w:tc>
          <w:tcPr>
            <w:tcW w:w="7970" w:type="dxa"/>
            <w:shd w:val="clear" w:color="auto" w:fill="auto"/>
          </w:tcPr>
          <w:p w14:paraId="0FAC9F29" w14:textId="01A4E6F8" w:rsidR="00B73C87" w:rsidRDefault="00054C82" w:rsidP="009B5862">
            <w:pPr>
              <w:pStyle w:val="TF-TEXTO-QUADRO"/>
            </w:pPr>
            <w:r w:rsidRPr="00C569EB">
              <w:t>Sandhu, Chen e McCoy (2019)</w:t>
            </w:r>
          </w:p>
        </w:tc>
      </w:tr>
      <w:tr w:rsidR="00B73C87" w14:paraId="146DE4C1" w14:textId="77777777" w:rsidTr="009B5862">
        <w:tc>
          <w:tcPr>
            <w:tcW w:w="1701" w:type="dxa"/>
            <w:shd w:val="clear" w:color="auto" w:fill="auto"/>
          </w:tcPr>
          <w:p w14:paraId="202E4352" w14:textId="77777777" w:rsidR="00B73C87" w:rsidRDefault="00B73C87" w:rsidP="009B5862">
            <w:pPr>
              <w:pStyle w:val="TF-TEXTO-QUADRO"/>
            </w:pPr>
            <w:r>
              <w:t>Objetivos</w:t>
            </w:r>
          </w:p>
        </w:tc>
        <w:tc>
          <w:tcPr>
            <w:tcW w:w="7970" w:type="dxa"/>
            <w:shd w:val="clear" w:color="auto" w:fill="auto"/>
          </w:tcPr>
          <w:p w14:paraId="29D967BF" w14:textId="22F6CA8C" w:rsidR="00B73C87" w:rsidRDefault="0020200A" w:rsidP="009B5862">
            <w:pPr>
              <w:pStyle w:val="TF-TEXTO-QUADRO"/>
            </w:pPr>
            <w:r>
              <w:t xml:space="preserve">Contribuir com o estudo do algoritmo </w:t>
            </w:r>
            <w:r w:rsidR="005F1E2F">
              <w:t>WFC</w:t>
            </w:r>
            <w:r>
              <w:t xml:space="preserve"> </w:t>
            </w:r>
            <w:r w:rsidR="003660B4">
              <w:t xml:space="preserve">demonstrando a possibilidade de </w:t>
            </w:r>
            <w:r w:rsidR="0040225D">
              <w:t xml:space="preserve">implementar </w:t>
            </w:r>
            <w:r w:rsidR="00534757" w:rsidRPr="005138BB">
              <w:t>restrições de design ao cálculo da WFC, como por exemplo, recalculação de peso e alterações nos ciclos de observação e propagação do algoritmo.</w:t>
            </w:r>
          </w:p>
        </w:tc>
      </w:tr>
      <w:tr w:rsidR="00B73C87" w14:paraId="01843228" w14:textId="77777777" w:rsidTr="009B5862">
        <w:tc>
          <w:tcPr>
            <w:tcW w:w="1701" w:type="dxa"/>
            <w:shd w:val="clear" w:color="auto" w:fill="auto"/>
          </w:tcPr>
          <w:p w14:paraId="56ED75D6" w14:textId="77777777" w:rsidR="00B73C87" w:rsidRDefault="00B73C87" w:rsidP="009B5862">
            <w:pPr>
              <w:pStyle w:val="TF-TEXTO-QUADRO"/>
            </w:pPr>
            <w:r>
              <w:t>Principais funcionalidades</w:t>
            </w:r>
          </w:p>
        </w:tc>
        <w:tc>
          <w:tcPr>
            <w:tcW w:w="7970" w:type="dxa"/>
            <w:shd w:val="clear" w:color="auto" w:fill="auto"/>
          </w:tcPr>
          <w:p w14:paraId="6ECE75A5" w14:textId="3C83D4B7" w:rsidR="00B73C87" w:rsidRPr="00D02A5E" w:rsidRDefault="00284300" w:rsidP="009B5862">
            <w:pPr>
              <w:pStyle w:val="TF-TEXTO-QUADRO"/>
            </w:pPr>
            <w:r>
              <w:t>São criadas</w:t>
            </w:r>
            <w:r w:rsidR="00F15794">
              <w:t xml:space="preserve"> a restrição </w:t>
            </w:r>
            <w:r w:rsidR="00F15794">
              <w:rPr>
                <w:i/>
                <w:iCs/>
              </w:rPr>
              <w:t>non-local constraints</w:t>
            </w:r>
            <w:r w:rsidR="00F15794">
              <w:t xml:space="preserve"> que modifica diretamente o ciclo de observação/propagação do algoritmo, introduzindo variáveis externas e utilizando temas de dependência e frequência em que os itens adicionados devem aparecer</w:t>
            </w:r>
            <w:r>
              <w:t xml:space="preserve">; a restrição </w:t>
            </w:r>
            <w:r>
              <w:rPr>
                <w:i/>
                <w:iCs/>
              </w:rPr>
              <w:t xml:space="preserve">weight recalculation </w:t>
            </w:r>
            <w:r>
              <w:t xml:space="preserve">que recalcula o peso do </w:t>
            </w:r>
            <w:r w:rsidRPr="00F23CCD">
              <w:rPr>
                <w:i/>
                <w:iCs/>
              </w:rPr>
              <w:t>tile</w:t>
            </w:r>
            <w:r>
              <w:t xml:space="preserve"> informado para descobrir se mesmo após mais ciclos de preenchimento, o </w:t>
            </w:r>
            <w:r>
              <w:rPr>
                <w:i/>
                <w:iCs/>
              </w:rPr>
              <w:t xml:space="preserve">tile </w:t>
            </w:r>
            <w:r>
              <w:t xml:space="preserve">escolhida anteriormente ainda é o mais adequado; e </w:t>
            </w:r>
            <w:r w:rsidR="00D02A5E">
              <w:t xml:space="preserve">a restrição de </w:t>
            </w:r>
            <w:r w:rsidR="00D02A5E">
              <w:rPr>
                <w:i/>
                <w:iCs/>
              </w:rPr>
              <w:t xml:space="preserve">area propagation </w:t>
            </w:r>
            <w:r w:rsidR="00D02A5E">
              <w:t xml:space="preserve">que irá modificar o passo de propagação do algoritmo, fazendo com que seja possível trabalhar com áreas maiores ao invés de </w:t>
            </w:r>
            <w:r w:rsidR="00D02A5E">
              <w:rPr>
                <w:i/>
                <w:iCs/>
              </w:rPr>
              <w:t xml:space="preserve">tiles </w:t>
            </w:r>
            <w:r w:rsidR="00D02A5E">
              <w:t>sozinhos.</w:t>
            </w:r>
          </w:p>
        </w:tc>
      </w:tr>
      <w:tr w:rsidR="00B73C87" w14:paraId="09F72859" w14:textId="77777777" w:rsidTr="009B5862">
        <w:tc>
          <w:tcPr>
            <w:tcW w:w="1701" w:type="dxa"/>
            <w:shd w:val="clear" w:color="auto" w:fill="auto"/>
          </w:tcPr>
          <w:p w14:paraId="4784DBB5" w14:textId="77777777" w:rsidR="00B73C87" w:rsidRDefault="00B73C87" w:rsidP="009B5862">
            <w:pPr>
              <w:pStyle w:val="TF-TEXTO-QUADRO"/>
            </w:pPr>
            <w:r>
              <w:t>Ferramentas de desenvolvimento</w:t>
            </w:r>
          </w:p>
        </w:tc>
        <w:tc>
          <w:tcPr>
            <w:tcW w:w="7970" w:type="dxa"/>
            <w:shd w:val="clear" w:color="auto" w:fill="auto"/>
          </w:tcPr>
          <w:p w14:paraId="4EED8AEB" w14:textId="748373B6" w:rsidR="00B73C87" w:rsidRDefault="005B7F70" w:rsidP="009B5862">
            <w:pPr>
              <w:pStyle w:val="TF-TEXTO-QUADRO"/>
            </w:pPr>
            <w:r>
              <w:t>É criado</w:t>
            </w:r>
            <w:r w:rsidR="00B30D3F">
              <w:t xml:space="preserve"> um aplicativo desktop utilizando Electron</w:t>
            </w:r>
            <w:r w:rsidR="009172BD">
              <w:t>.</w:t>
            </w:r>
          </w:p>
        </w:tc>
      </w:tr>
      <w:tr w:rsidR="00B73C87" w14:paraId="074BFE42" w14:textId="77777777" w:rsidTr="009B5862">
        <w:tc>
          <w:tcPr>
            <w:tcW w:w="1701" w:type="dxa"/>
            <w:shd w:val="clear" w:color="auto" w:fill="auto"/>
          </w:tcPr>
          <w:p w14:paraId="69D3A30A" w14:textId="77777777" w:rsidR="00B73C87" w:rsidRDefault="00B73C87" w:rsidP="009B5862">
            <w:pPr>
              <w:pStyle w:val="TF-TEXTO-QUADRO"/>
            </w:pPr>
            <w:r>
              <w:t>Resultados e conclusões</w:t>
            </w:r>
          </w:p>
        </w:tc>
        <w:tc>
          <w:tcPr>
            <w:tcW w:w="7970" w:type="dxa"/>
            <w:shd w:val="clear" w:color="auto" w:fill="auto"/>
          </w:tcPr>
          <w:p w14:paraId="7722A620" w14:textId="1309DE76" w:rsidR="00B73C87" w:rsidRDefault="00A74FB4" w:rsidP="009B5862">
            <w:pPr>
              <w:pStyle w:val="TF-TEXTO-QUADRO"/>
            </w:pPr>
            <w:r>
              <w:t>Os testes de performance</w:t>
            </w:r>
            <w:r w:rsidR="003A1048">
              <w:t xml:space="preserve"> comparando o algoritmo WFC puro e alterado por restrições apontam que as restrições apresentadas possuem uma eficácia suficiente para serem utilizadas em tempo de execução.</w:t>
            </w:r>
          </w:p>
        </w:tc>
      </w:tr>
    </w:tbl>
    <w:p w14:paraId="0965DB5C" w14:textId="77777777" w:rsidR="00B73C87" w:rsidRDefault="00B73C87" w:rsidP="00B73C87">
      <w:pPr>
        <w:pStyle w:val="TF-FONTE"/>
      </w:pPr>
      <w:r>
        <w:t>Fonte: elaborado pelo autor.</w:t>
      </w:r>
    </w:p>
    <w:p w14:paraId="15398B24" w14:textId="5E402B19" w:rsidR="00EB6C0E" w:rsidRPr="001B7764" w:rsidRDefault="00EB6C0E" w:rsidP="00EB6C0E">
      <w:pPr>
        <w:pStyle w:val="TF-LEGENDA"/>
      </w:pPr>
      <w:r>
        <w:t>Quadro 2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EB6C0E" w14:paraId="5F7939D4" w14:textId="77777777" w:rsidTr="009B5862">
        <w:tc>
          <w:tcPr>
            <w:tcW w:w="1701" w:type="dxa"/>
            <w:shd w:val="clear" w:color="auto" w:fill="auto"/>
          </w:tcPr>
          <w:p w14:paraId="5B9B8F03" w14:textId="77777777" w:rsidR="00EB6C0E" w:rsidRDefault="00EB6C0E" w:rsidP="009B5862">
            <w:pPr>
              <w:pStyle w:val="TF-TEXTO-QUADRO"/>
            </w:pPr>
            <w:r>
              <w:t>Referência</w:t>
            </w:r>
          </w:p>
        </w:tc>
        <w:tc>
          <w:tcPr>
            <w:tcW w:w="7970" w:type="dxa"/>
            <w:shd w:val="clear" w:color="auto" w:fill="auto"/>
          </w:tcPr>
          <w:p w14:paraId="79CA42FF" w14:textId="3D61769E" w:rsidR="00EB6C0E" w:rsidRDefault="00054C82" w:rsidP="009B5862">
            <w:pPr>
              <w:pStyle w:val="TF-TEXTO-QUADRO"/>
            </w:pPr>
            <w:r>
              <w:t>Kasapakis, Gavalas e Galatis (2016)</w:t>
            </w:r>
          </w:p>
        </w:tc>
      </w:tr>
      <w:tr w:rsidR="00EB6C0E" w14:paraId="30F42A06" w14:textId="77777777" w:rsidTr="009B5862">
        <w:tc>
          <w:tcPr>
            <w:tcW w:w="1701" w:type="dxa"/>
            <w:shd w:val="clear" w:color="auto" w:fill="auto"/>
          </w:tcPr>
          <w:p w14:paraId="48AC6A55" w14:textId="77777777" w:rsidR="00EB6C0E" w:rsidRDefault="00EB6C0E" w:rsidP="009B5862">
            <w:pPr>
              <w:pStyle w:val="TF-TEXTO-QUADRO"/>
            </w:pPr>
            <w:r>
              <w:t>Objetivos</w:t>
            </w:r>
          </w:p>
        </w:tc>
        <w:tc>
          <w:tcPr>
            <w:tcW w:w="7970" w:type="dxa"/>
            <w:shd w:val="clear" w:color="auto" w:fill="auto"/>
          </w:tcPr>
          <w:p w14:paraId="1978236F" w14:textId="4DACF4F0" w:rsidR="00EB6C0E" w:rsidRDefault="005F1E2F" w:rsidP="009B5862">
            <w:pPr>
              <w:pStyle w:val="TF-TEXTO-QUADRO"/>
            </w:pPr>
            <w:r>
              <w:t xml:space="preserve">Aplicar o algoritmo de Ray Casting juntamente com a realidade aumentada, para assim, produzir um novo aplicativo de celular que permite a visualização apenas de pontos de interesse (Point of Interest </w:t>
            </w:r>
            <w:ins w:id="61" w:author="Dalton Solano dos Reis" w:date="2023-06-23T15:42:00Z">
              <w:r w:rsidR="005F43AC">
                <w:t xml:space="preserve">- </w:t>
              </w:r>
            </w:ins>
            <w:r>
              <w:t>POIs) que estão no campo de visão do usuário.</w:t>
            </w:r>
          </w:p>
        </w:tc>
      </w:tr>
      <w:tr w:rsidR="00EB6C0E" w14:paraId="242AD2AF" w14:textId="77777777" w:rsidTr="009B5862">
        <w:tc>
          <w:tcPr>
            <w:tcW w:w="1701" w:type="dxa"/>
            <w:shd w:val="clear" w:color="auto" w:fill="auto"/>
          </w:tcPr>
          <w:p w14:paraId="21FCF3B6" w14:textId="77777777" w:rsidR="00EB6C0E" w:rsidRDefault="00EB6C0E" w:rsidP="009B5862">
            <w:pPr>
              <w:pStyle w:val="TF-TEXTO-QUADRO"/>
            </w:pPr>
            <w:r>
              <w:t>Principais funcionalidades</w:t>
            </w:r>
          </w:p>
        </w:tc>
        <w:tc>
          <w:tcPr>
            <w:tcW w:w="7970" w:type="dxa"/>
            <w:shd w:val="clear" w:color="auto" w:fill="auto"/>
          </w:tcPr>
          <w:p w14:paraId="001E4432" w14:textId="34C3AFA5" w:rsidR="00EB6C0E" w:rsidRDefault="00C648F5" w:rsidP="009B5862">
            <w:pPr>
              <w:pStyle w:val="TF-TEXTO-QUADRO"/>
            </w:pPr>
            <w:r>
              <w:t>É aplicado o algoritmo de Ray Casting juntamente com a realidade aumentada e geolocalização para possibilitar que o usuário veja na tela apenas os POIs que estão visíveis, ou seja, não estão atrás de estruturas.</w:t>
            </w:r>
          </w:p>
        </w:tc>
      </w:tr>
      <w:tr w:rsidR="00EB6C0E" w14:paraId="44547BAC" w14:textId="77777777" w:rsidTr="009B5862">
        <w:tc>
          <w:tcPr>
            <w:tcW w:w="1701" w:type="dxa"/>
            <w:shd w:val="clear" w:color="auto" w:fill="auto"/>
          </w:tcPr>
          <w:p w14:paraId="19E156F9" w14:textId="77777777" w:rsidR="00EB6C0E" w:rsidRDefault="00EB6C0E" w:rsidP="009B5862">
            <w:pPr>
              <w:pStyle w:val="TF-TEXTO-QUADRO"/>
            </w:pPr>
            <w:r>
              <w:t>Ferramentas de desenvolvimento</w:t>
            </w:r>
          </w:p>
        </w:tc>
        <w:tc>
          <w:tcPr>
            <w:tcW w:w="7970" w:type="dxa"/>
            <w:shd w:val="clear" w:color="auto" w:fill="auto"/>
          </w:tcPr>
          <w:p w14:paraId="74D256AF" w14:textId="03D55842" w:rsidR="00EB6C0E" w:rsidRDefault="009D0B6E" w:rsidP="009B5862">
            <w:pPr>
              <w:pStyle w:val="TF-TEXTO-QUADRO"/>
            </w:pPr>
            <w:r>
              <w:t xml:space="preserve">Não especificado. Utiliza realidade aumentada e </w:t>
            </w:r>
            <w:r w:rsidR="00B858E1">
              <w:t>GPS.</w:t>
            </w:r>
          </w:p>
        </w:tc>
      </w:tr>
      <w:tr w:rsidR="00EB6C0E" w14:paraId="5032BF12" w14:textId="77777777" w:rsidTr="009B5862">
        <w:tc>
          <w:tcPr>
            <w:tcW w:w="1701" w:type="dxa"/>
            <w:shd w:val="clear" w:color="auto" w:fill="auto"/>
          </w:tcPr>
          <w:p w14:paraId="78195850" w14:textId="77777777" w:rsidR="00EB6C0E" w:rsidRDefault="00EB6C0E" w:rsidP="009B5862">
            <w:pPr>
              <w:pStyle w:val="TF-TEXTO-QUADRO"/>
            </w:pPr>
            <w:r>
              <w:t>Resultados e conclusões</w:t>
            </w:r>
          </w:p>
        </w:tc>
        <w:tc>
          <w:tcPr>
            <w:tcW w:w="7970" w:type="dxa"/>
            <w:shd w:val="clear" w:color="auto" w:fill="auto"/>
          </w:tcPr>
          <w:p w14:paraId="7F5DE54D" w14:textId="384A7ED1" w:rsidR="00EB6C0E" w:rsidRPr="003D5B9B" w:rsidRDefault="00D83CDC" w:rsidP="009B5862">
            <w:pPr>
              <w:pStyle w:val="TF-TEXTO-QUADRO"/>
            </w:pPr>
            <w:r>
              <w:t xml:space="preserve">Os testes de performance são </w:t>
            </w:r>
            <w:r w:rsidR="00626158">
              <w:t xml:space="preserve">realizados utilizando diferentes </w:t>
            </w:r>
            <w:r w:rsidR="003D5B9B">
              <w:t xml:space="preserve">ângulos e comprimentos de </w:t>
            </w:r>
            <w:r w:rsidR="003D5B9B">
              <w:rPr>
                <w:i/>
                <w:iCs/>
              </w:rPr>
              <w:t>rays</w:t>
            </w:r>
            <w:r w:rsidR="002D6BEE">
              <w:rPr>
                <w:i/>
                <w:iCs/>
              </w:rPr>
              <w:t xml:space="preserve">, </w:t>
            </w:r>
            <w:r w:rsidR="002D6BEE">
              <w:t>concluindo com os resultados, que há possibilidade de utilizar o algoritmo em tempo real. Também é fei</w:t>
            </w:r>
            <w:r w:rsidR="00414B3D">
              <w:t>to um estudo de caso com o aplicativo no sítio arqueológico de Cnossos na ilha de Creta, Grécia, mostrando que a disponibilização apenas de POIs visíveis in</w:t>
            </w:r>
            <w:r w:rsidR="006922E0">
              <w:t>teressou mais os alunos por conta da diferente tecnologia e estilos de interação.</w:t>
            </w:r>
          </w:p>
        </w:tc>
      </w:tr>
    </w:tbl>
    <w:p w14:paraId="45D8F85F" w14:textId="77777777" w:rsidR="00EB6C0E" w:rsidRPr="005816A3" w:rsidRDefault="00EB6C0E" w:rsidP="00EB6C0E">
      <w:pPr>
        <w:pStyle w:val="TF-FONTE"/>
      </w:pPr>
      <w:r>
        <w:t>Fonte: elaborado pelo autor.</w:t>
      </w:r>
    </w:p>
    <w:p w14:paraId="23857F56" w14:textId="6E5A8240" w:rsidR="00EB6C0E" w:rsidRPr="001B7764" w:rsidRDefault="00EB6C0E" w:rsidP="00EB6C0E">
      <w:pPr>
        <w:pStyle w:val="TF-LEGENDA"/>
      </w:pPr>
      <w:commentRangeStart w:id="62"/>
      <w:r>
        <w:t>Quad</w:t>
      </w:r>
      <w:commentRangeEnd w:id="62"/>
      <w:r w:rsidR="005F43AC">
        <w:rPr>
          <w:rStyle w:val="Refdecomentrio"/>
        </w:rPr>
        <w:commentReference w:id="62"/>
      </w:r>
      <w:r>
        <w:t>ro 3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EB6C0E" w14:paraId="2B939EF5" w14:textId="77777777" w:rsidTr="009B5862">
        <w:tc>
          <w:tcPr>
            <w:tcW w:w="1701" w:type="dxa"/>
            <w:shd w:val="clear" w:color="auto" w:fill="auto"/>
          </w:tcPr>
          <w:p w14:paraId="5372DCEF" w14:textId="77777777" w:rsidR="00EB6C0E" w:rsidRDefault="00EB6C0E" w:rsidP="009B5862">
            <w:pPr>
              <w:pStyle w:val="TF-TEXTO-QUADRO"/>
            </w:pPr>
            <w:r>
              <w:t>Referência</w:t>
            </w:r>
          </w:p>
        </w:tc>
        <w:tc>
          <w:tcPr>
            <w:tcW w:w="7970" w:type="dxa"/>
            <w:shd w:val="clear" w:color="auto" w:fill="auto"/>
          </w:tcPr>
          <w:p w14:paraId="78929CBB" w14:textId="77777777" w:rsidR="00EB6C0E" w:rsidRDefault="00EB6C0E" w:rsidP="009B5862">
            <w:pPr>
              <w:pStyle w:val="TF-TEXTO-QUADRO"/>
            </w:pPr>
            <w:r>
              <w:t>Sampaio e Ramalho (2003)</w:t>
            </w:r>
          </w:p>
        </w:tc>
      </w:tr>
      <w:tr w:rsidR="00EB6C0E" w14:paraId="2C0A4445" w14:textId="77777777" w:rsidTr="009B5862">
        <w:tc>
          <w:tcPr>
            <w:tcW w:w="1701" w:type="dxa"/>
            <w:shd w:val="clear" w:color="auto" w:fill="auto"/>
          </w:tcPr>
          <w:p w14:paraId="5945DB91" w14:textId="77777777" w:rsidR="00EB6C0E" w:rsidRDefault="00EB6C0E" w:rsidP="009B5862">
            <w:pPr>
              <w:pStyle w:val="TF-TEXTO-QUADRO"/>
            </w:pPr>
            <w:r>
              <w:lastRenderedPageBreak/>
              <w:t>Objetivos</w:t>
            </w:r>
          </w:p>
        </w:tc>
        <w:tc>
          <w:tcPr>
            <w:tcW w:w="7970" w:type="dxa"/>
            <w:shd w:val="clear" w:color="auto" w:fill="auto"/>
          </w:tcPr>
          <w:p w14:paraId="68053D37" w14:textId="20026A98" w:rsidR="00EB6C0E" w:rsidRPr="0070288D" w:rsidRDefault="002252A7" w:rsidP="009B5862">
            <w:pPr>
              <w:pStyle w:val="TF-TEXTO-QUADRO"/>
            </w:pPr>
            <w:r>
              <w:t xml:space="preserve">Reaproveitar o </w:t>
            </w:r>
            <w:r w:rsidR="0070288D">
              <w:rPr>
                <w:i/>
                <w:iCs/>
              </w:rPr>
              <w:t xml:space="preserve">framework </w:t>
            </w:r>
            <w:r w:rsidR="0070288D">
              <w:t>antecessor</w:t>
            </w:r>
            <w:r w:rsidR="008B577F">
              <w:t xml:space="preserve"> (Forge V8)</w:t>
            </w:r>
            <w:r w:rsidR="0070288D">
              <w:t xml:space="preserve"> e reconstruí-lo para o desenvolvimento de jogos isométricos.</w:t>
            </w:r>
          </w:p>
        </w:tc>
      </w:tr>
      <w:tr w:rsidR="00EB6C0E" w14:paraId="11D0F908" w14:textId="77777777" w:rsidTr="009B5862">
        <w:tc>
          <w:tcPr>
            <w:tcW w:w="1701" w:type="dxa"/>
            <w:shd w:val="clear" w:color="auto" w:fill="auto"/>
          </w:tcPr>
          <w:p w14:paraId="20E9C404" w14:textId="77777777" w:rsidR="00EB6C0E" w:rsidRDefault="00EB6C0E" w:rsidP="009B5862">
            <w:pPr>
              <w:pStyle w:val="TF-TEXTO-QUADRO"/>
            </w:pPr>
            <w:r>
              <w:t>Principais funcionalidades</w:t>
            </w:r>
          </w:p>
        </w:tc>
        <w:tc>
          <w:tcPr>
            <w:tcW w:w="7970" w:type="dxa"/>
            <w:shd w:val="clear" w:color="auto" w:fill="auto"/>
          </w:tcPr>
          <w:p w14:paraId="431182BA" w14:textId="12170749" w:rsidR="00EB6C0E" w:rsidRPr="00EB6C3B" w:rsidRDefault="000451BE" w:rsidP="009B5862">
            <w:pPr>
              <w:pStyle w:val="TF-TEXTO-QUADRO"/>
            </w:pPr>
            <w:r>
              <w:t>De</w:t>
            </w:r>
            <w:r w:rsidR="00EB6C3B">
              <w:t xml:space="preserve">senvolvido um </w:t>
            </w:r>
            <w:r w:rsidR="00EB6C3B">
              <w:rPr>
                <w:i/>
                <w:iCs/>
              </w:rPr>
              <w:t>framework</w:t>
            </w:r>
            <w:r w:rsidR="00EB6C3B">
              <w:t xml:space="preserve"> </w:t>
            </w:r>
            <w:r w:rsidR="00265439">
              <w:t xml:space="preserve">composto por módulos de </w:t>
            </w:r>
            <w:r w:rsidR="0037256C">
              <w:t xml:space="preserve">gráfico, entrada, saída, som, log, </w:t>
            </w:r>
            <w:r w:rsidR="003A6B39">
              <w:t>IA, modelagem e editor de cenários,</w:t>
            </w:r>
            <w:r w:rsidR="00EB6C3B">
              <w:t xml:space="preserve"> para o desenvolvimento de jogos isométricos, facilitando</w:t>
            </w:r>
            <w:r w:rsidR="00265439">
              <w:t xml:space="preserve"> a criação dos jogos.</w:t>
            </w:r>
          </w:p>
        </w:tc>
      </w:tr>
      <w:tr w:rsidR="00EB6C0E" w14:paraId="705283DB" w14:textId="77777777" w:rsidTr="009B5862">
        <w:tc>
          <w:tcPr>
            <w:tcW w:w="1701" w:type="dxa"/>
            <w:shd w:val="clear" w:color="auto" w:fill="auto"/>
          </w:tcPr>
          <w:p w14:paraId="18EE6B1F" w14:textId="77777777" w:rsidR="00EB6C0E" w:rsidRDefault="00EB6C0E" w:rsidP="009B5862">
            <w:pPr>
              <w:pStyle w:val="TF-TEXTO-QUADRO"/>
            </w:pPr>
            <w:r>
              <w:t>Ferramentas de desenvolvimento</w:t>
            </w:r>
          </w:p>
        </w:tc>
        <w:tc>
          <w:tcPr>
            <w:tcW w:w="7970" w:type="dxa"/>
            <w:shd w:val="clear" w:color="auto" w:fill="auto"/>
          </w:tcPr>
          <w:p w14:paraId="0D90351E" w14:textId="22C6AF54" w:rsidR="00EB6C0E" w:rsidRDefault="009F43F3" w:rsidP="009B5862">
            <w:pPr>
              <w:pStyle w:val="TF-TEXTO-QUADRO"/>
            </w:pPr>
            <w:r>
              <w:t xml:space="preserve">Desenvolvido em C# e utilizando Assembly </w:t>
            </w:r>
            <w:r w:rsidR="00873B31">
              <w:t xml:space="preserve">em alguns pontos onde era </w:t>
            </w:r>
            <w:r w:rsidR="00883AED">
              <w:t>necessária mais performance</w:t>
            </w:r>
            <w:r w:rsidR="00873B31">
              <w:t>.</w:t>
            </w:r>
            <w:r w:rsidR="00883AED">
              <w:t xml:space="preserve"> Foi utilizada a biblioteca multimídia DirectX da Microsoft.</w:t>
            </w:r>
          </w:p>
        </w:tc>
      </w:tr>
      <w:tr w:rsidR="00EB6C0E" w14:paraId="5FA728D3" w14:textId="77777777" w:rsidTr="009B5862">
        <w:tc>
          <w:tcPr>
            <w:tcW w:w="1701" w:type="dxa"/>
            <w:shd w:val="clear" w:color="auto" w:fill="auto"/>
          </w:tcPr>
          <w:p w14:paraId="28995F19" w14:textId="77777777" w:rsidR="00EB6C0E" w:rsidRDefault="00EB6C0E" w:rsidP="009B5862">
            <w:pPr>
              <w:pStyle w:val="TF-TEXTO-QUADRO"/>
            </w:pPr>
            <w:r>
              <w:t>Resultados e conclusões</w:t>
            </w:r>
          </w:p>
        </w:tc>
        <w:tc>
          <w:tcPr>
            <w:tcW w:w="7970" w:type="dxa"/>
            <w:shd w:val="clear" w:color="auto" w:fill="auto"/>
          </w:tcPr>
          <w:p w14:paraId="1EE20359" w14:textId="6A7B6AF3" w:rsidR="00EB6C0E" w:rsidRPr="004969DD" w:rsidRDefault="007445E5" w:rsidP="009B5862">
            <w:pPr>
              <w:pStyle w:val="TF-TEXTO-QUADRO"/>
            </w:pPr>
            <w:r>
              <w:t xml:space="preserve">Os resultados foram medidos com base </w:t>
            </w:r>
            <w:r w:rsidR="004969DD">
              <w:t xml:space="preserve">na validação do </w:t>
            </w:r>
            <w:r w:rsidR="004969DD">
              <w:rPr>
                <w:i/>
                <w:iCs/>
              </w:rPr>
              <w:t xml:space="preserve">framework </w:t>
            </w:r>
            <w:r w:rsidR="004969DD">
              <w:t>na disciplina de Projeto e Implementação de Jogos do curso de Graduação em Ciência da Computação de Centro de Informática da UFPE, por intermédio do desenvolvimento de três jogos.</w:t>
            </w:r>
            <w:r w:rsidR="00D27FC4">
              <w:t xml:space="preserve"> A avaliação do </w:t>
            </w:r>
            <w:r w:rsidR="00D27FC4">
              <w:rPr>
                <w:i/>
                <w:iCs/>
              </w:rPr>
              <w:t>framework</w:t>
            </w:r>
            <w:r w:rsidR="00D27FC4">
              <w:t xml:space="preserve"> pelas equipes que o utilizaram para o desenvolvimento dos jogos</w:t>
            </w:r>
            <w:r w:rsidR="002A3627">
              <w:t xml:space="preserve"> foi bastante positiva, considerando-o como fácil de utilizar, </w:t>
            </w:r>
            <w:r w:rsidR="00670569">
              <w:t>robusto e bastante útil.</w:t>
            </w:r>
          </w:p>
        </w:tc>
      </w:tr>
    </w:tbl>
    <w:p w14:paraId="1A26CDC9" w14:textId="41FEBB70" w:rsidR="00EB6C0E" w:rsidRPr="00EB6C0E" w:rsidRDefault="00EB6C0E" w:rsidP="008C1070">
      <w:pPr>
        <w:pStyle w:val="TF-FONTE"/>
      </w:pPr>
      <w:r>
        <w:t>Fonte: elaborado pelo autor.</w:t>
      </w:r>
    </w:p>
    <w:bookmarkEnd w:id="23"/>
    <w:p w14:paraId="6D16161A" w14:textId="5E0C94BB" w:rsidR="00F255FC" w:rsidRDefault="00745B17" w:rsidP="00C211BE">
      <w:pPr>
        <w:pStyle w:val="Ttulo1"/>
      </w:pPr>
      <w:r>
        <w:t>DESCRIÇÃO</w:t>
      </w:r>
      <w:r w:rsidR="00423016">
        <w:t xml:space="preserve"> DO </w:t>
      </w:r>
      <w:r w:rsidR="00670569">
        <w:t>PROTÓTIPO</w:t>
      </w:r>
    </w:p>
    <w:p w14:paraId="7E9F497C" w14:textId="32D1BDD3" w:rsidR="00506788" w:rsidRPr="00506788" w:rsidRDefault="00506788" w:rsidP="00506788">
      <w:pPr>
        <w:pStyle w:val="TF-TEXTO"/>
      </w:pPr>
      <w:r>
        <w:t xml:space="preserve">Esta seção apresenta a especificação do </w:t>
      </w:r>
      <w:r w:rsidR="00FB472A">
        <w:t>protótipo</w:t>
      </w:r>
      <w:r w:rsidR="005C3943">
        <w:t xml:space="preserve"> com suas principais funcionalidades e características. A </w:t>
      </w:r>
      <w:ins w:id="63" w:author="Dalton Solano dos Reis" w:date="2023-06-23T15:58:00Z">
        <w:r w:rsidR="005B5060">
          <w:t>sub</w:t>
        </w:r>
      </w:ins>
      <w:r w:rsidR="005C3943">
        <w:t xml:space="preserve">seção 3.1 mostra os principais </w:t>
      </w:r>
      <w:r w:rsidR="009D5E14">
        <w:t xml:space="preserve">aspectos do protótipo, as funcionalidades disponíveis, o fluxo de execução </w:t>
      </w:r>
      <w:r w:rsidR="005F5B6C">
        <w:t xml:space="preserve">do protótipo e a interface gráfica final. A </w:t>
      </w:r>
      <w:ins w:id="64" w:author="Dalton Solano dos Reis" w:date="2023-06-23T15:58:00Z">
        <w:r w:rsidR="005B5060">
          <w:t>sub</w:t>
        </w:r>
      </w:ins>
      <w:r w:rsidR="005F5B6C">
        <w:t>seção 3.2</w:t>
      </w:r>
      <w:r w:rsidR="00C977A9">
        <w:t xml:space="preserve"> aborda a implementação de três </w:t>
      </w:r>
      <w:r w:rsidR="000420D2">
        <w:t xml:space="preserve">diferentes </w:t>
      </w:r>
      <w:r w:rsidR="00C977A9">
        <w:t>algoritmos de Ray Casting</w:t>
      </w:r>
      <w:r w:rsidR="000420D2">
        <w:t xml:space="preserve">, o algoritmo de WFC </w:t>
      </w:r>
      <w:r w:rsidR="007C5A67">
        <w:t>e</w:t>
      </w:r>
      <w:r w:rsidR="000420D2">
        <w:t xml:space="preserve"> alguns cálculos necessários para possibilitar a projeção isométrica do plano</w:t>
      </w:r>
      <w:r w:rsidR="007C5A67">
        <w:t>. O protótipo, código fonte e documentação complementar se encontram disponíveis no GitHub</w:t>
      </w:r>
      <w:r w:rsidR="00962746">
        <w:t>,</w:t>
      </w:r>
      <w:r w:rsidR="007C5A67">
        <w:t xml:space="preserve"> no repositório de Reinke (2023).</w:t>
      </w:r>
    </w:p>
    <w:p w14:paraId="16352410" w14:textId="40C8E099" w:rsidR="00327CB1" w:rsidRDefault="00327CB1" w:rsidP="00327CB1">
      <w:pPr>
        <w:pStyle w:val="Ttulo2"/>
      </w:pPr>
      <w:r>
        <w:t>Especificação</w:t>
      </w:r>
    </w:p>
    <w:p w14:paraId="1B034046" w14:textId="78802297" w:rsidR="006A1A08" w:rsidRDefault="008F411F" w:rsidP="006A1A08">
      <w:pPr>
        <w:pStyle w:val="TF-TEXTO"/>
      </w:pPr>
      <w:r>
        <w:t>No desenvolvimento deste protótipo, foi utilizado a biblioteca Py</w:t>
      </w:r>
      <w:r w:rsidR="006629E8">
        <w:t>g</w:t>
      </w:r>
      <w:r>
        <w:t>ame</w:t>
      </w:r>
      <w:r w:rsidR="006629E8">
        <w:t xml:space="preserve">, </w:t>
      </w:r>
      <w:r w:rsidR="006E0EAC">
        <w:t>um</w:t>
      </w:r>
      <w:r w:rsidR="0099579E">
        <w:t xml:space="preserve"> grupo de módulos desenhados especificamente para criar jogos na linguagem Python.</w:t>
      </w:r>
      <w:r w:rsidR="00B019F0">
        <w:t xml:space="preserve"> O protótipo desenvolvido é apenas uma demonstração de como o algoritmo WFC pode ser utilizado para gerar </w:t>
      </w:r>
      <w:r w:rsidR="004F5BE5">
        <w:t xml:space="preserve">um mapa aleatoriamente e integrar diretamente com o </w:t>
      </w:r>
      <w:r w:rsidR="00F97113">
        <w:t>Ray Casting para delimitar o que o jogar pode ou não ver, dependendo de sua posição e obstáculos presentes em tela.</w:t>
      </w:r>
      <w:r w:rsidR="00C62A17">
        <w:t xml:space="preserve"> Assim, o desenvolvimento e execução do protótipo é realizado diretamente em um computador,</w:t>
      </w:r>
      <w:r w:rsidR="002A01A8">
        <w:t xml:space="preserve"> desde que possua o Python</w:t>
      </w:r>
      <w:r w:rsidR="000745E7">
        <w:t xml:space="preserve"> versão</w:t>
      </w:r>
      <w:r w:rsidR="002A01A8">
        <w:t xml:space="preserve"> 3.11.3</w:t>
      </w:r>
      <w:r w:rsidR="000745E7">
        <w:t xml:space="preserve"> e o Pygame 2.3.0.</w:t>
      </w:r>
    </w:p>
    <w:p w14:paraId="1107D6B2" w14:textId="78FEFF43" w:rsidR="00536AF5" w:rsidRDefault="00536AF5" w:rsidP="006A1A08">
      <w:pPr>
        <w:pStyle w:val="TF-TEXTO"/>
      </w:pPr>
      <w:r>
        <w:t xml:space="preserve">Como é possível ver na </w:t>
      </w:r>
      <w:commentRangeStart w:id="65"/>
      <w:r>
        <w:t xml:space="preserve">Figura </w:t>
      </w:r>
      <w:r w:rsidR="00CF5B02">
        <w:t>4</w:t>
      </w:r>
      <w:commentRangeEnd w:id="65"/>
      <w:r w:rsidR="005B5060">
        <w:rPr>
          <w:rStyle w:val="Refdecomentrio"/>
        </w:rPr>
        <w:commentReference w:id="65"/>
      </w:r>
      <w:r>
        <w:t xml:space="preserve">, a execução do protótipo retorna um </w:t>
      </w:r>
      <w:r w:rsidR="005D6A14">
        <w:t>mundo gerado aleatoriamente pelo algoritmo WFC e pode constar com alguns obstáculos responsáveis por bloquear o campo de visão do usuário</w:t>
      </w:r>
      <w:r w:rsidR="00E54D21">
        <w:t xml:space="preserve"> através do algoritmo de Ray Casting.</w:t>
      </w:r>
    </w:p>
    <w:p w14:paraId="2EA039C3" w14:textId="79D34719" w:rsidR="00E54D21" w:rsidRDefault="00E54D21" w:rsidP="00E54D21">
      <w:pPr>
        <w:pStyle w:val="TF-LEGENDA"/>
      </w:pPr>
      <w:commentRangeStart w:id="66"/>
      <w:r>
        <w:t xml:space="preserve">Figura </w:t>
      </w:r>
      <w:r w:rsidR="00CF5B02">
        <w:t>4</w:t>
      </w:r>
      <w:commentRangeEnd w:id="66"/>
      <w:r w:rsidR="005B5060">
        <w:rPr>
          <w:rStyle w:val="Refdecomentrio"/>
        </w:rPr>
        <w:commentReference w:id="66"/>
      </w:r>
      <w:r>
        <w:t xml:space="preserve"> – </w:t>
      </w:r>
      <w:r w:rsidR="00C94BDD">
        <w:t xml:space="preserve">Mapa gerado pelo </w:t>
      </w:r>
      <w:r w:rsidR="003E6C01">
        <w:t>algoritmo WFC</w:t>
      </w:r>
      <w:r w:rsidR="006864EE">
        <w:t xml:space="preserve"> em projeção isométrica</w:t>
      </w:r>
    </w:p>
    <w:p w14:paraId="53D4AFED" w14:textId="0D4136E5" w:rsidR="00E54D21" w:rsidRPr="00A804AD" w:rsidRDefault="00C678B8" w:rsidP="00E54D21">
      <w:pPr>
        <w:pStyle w:val="TF-FIGURA"/>
      </w:pPr>
      <w:r w:rsidRPr="00C678B8">
        <w:rPr>
          <w:noProof/>
        </w:rPr>
        <w:drawing>
          <wp:inline distT="0" distB="0" distL="0" distR="0" wp14:anchorId="19E3A2AB" wp14:editId="27AB4523">
            <wp:extent cx="2447864" cy="1833549"/>
            <wp:effectExtent l="19050" t="19050" r="10160" b="14605"/>
            <wp:docPr id="500553785" name="Imagem 1"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53785" name="Imagem 1" descr="Mapa&#10;&#10;Descrição gerada automaticamente"/>
                    <pic:cNvPicPr/>
                  </pic:nvPicPr>
                  <pic:blipFill>
                    <a:blip r:embed="rId22"/>
                    <a:stretch>
                      <a:fillRect/>
                    </a:stretch>
                  </pic:blipFill>
                  <pic:spPr>
                    <a:xfrm flipH="1">
                      <a:off x="0" y="0"/>
                      <a:ext cx="2469471" cy="1849734"/>
                    </a:xfrm>
                    <a:prstGeom prst="rect">
                      <a:avLst/>
                    </a:prstGeom>
                    <a:ln>
                      <a:solidFill>
                        <a:schemeClr val="tx1"/>
                      </a:solidFill>
                    </a:ln>
                  </pic:spPr>
                </pic:pic>
              </a:graphicData>
            </a:graphic>
          </wp:inline>
        </w:drawing>
      </w:r>
    </w:p>
    <w:p w14:paraId="3631C6B1" w14:textId="14377F9A" w:rsidR="00E54D21" w:rsidRDefault="00E54D21" w:rsidP="00E54D21">
      <w:pPr>
        <w:pStyle w:val="TF-FONTE"/>
      </w:pPr>
      <w:r w:rsidRPr="00AE040E">
        <w:t>Fonte</w:t>
      </w:r>
      <w:r>
        <w:t>: elaborado pelo autor</w:t>
      </w:r>
      <w:ins w:id="67" w:author="Dalton Solano dos Reis" w:date="2023-06-23T16:01:00Z">
        <w:r w:rsidR="005B5060">
          <w:t>.</w:t>
        </w:r>
      </w:ins>
    </w:p>
    <w:p w14:paraId="61C5CDDA" w14:textId="10D293AB" w:rsidR="00804A50" w:rsidRDefault="00DB5F80" w:rsidP="00804A50">
      <w:pPr>
        <w:pStyle w:val="TF-TEXTO"/>
      </w:pPr>
      <w:r>
        <w:t>O protótipo se baseia na utilização de três partes principais</w:t>
      </w:r>
      <w:ins w:id="68" w:author="Dalton Solano dos Reis" w:date="2023-06-23T16:01:00Z">
        <w:r w:rsidR="005B5060">
          <w:t>:</w:t>
        </w:r>
      </w:ins>
      <w:del w:id="69" w:author="Dalton Solano dos Reis" w:date="2023-06-23T16:01:00Z">
        <w:r w:rsidDel="005B5060">
          <w:delText>,</w:delText>
        </w:r>
      </w:del>
      <w:r>
        <w:t xml:space="preserve"> o</w:t>
      </w:r>
      <w:r w:rsidR="00FD0315">
        <w:t xml:space="preserve"> </w:t>
      </w:r>
      <w:r w:rsidR="00FD0315">
        <w:rPr>
          <w:i/>
          <w:iCs/>
        </w:rPr>
        <w:t xml:space="preserve">loop </w:t>
      </w:r>
      <w:r w:rsidR="00FD0315">
        <w:t xml:space="preserve">principal </w:t>
      </w:r>
      <w:r w:rsidR="00CB7406">
        <w:t xml:space="preserve">que </w:t>
      </w:r>
      <w:r w:rsidR="00A5145D">
        <w:t xml:space="preserve">roda o jogo e </w:t>
      </w:r>
      <w:r w:rsidR="00BF2950">
        <w:t xml:space="preserve">instancia a classe </w:t>
      </w:r>
      <w:r w:rsidR="00BF2950" w:rsidRPr="00BF2950">
        <w:rPr>
          <w:rStyle w:val="TF-COURIER9"/>
        </w:rPr>
        <w:t>IsometricGame</w:t>
      </w:r>
      <w:r w:rsidR="00A607B3">
        <w:t xml:space="preserve">, que gerencia toda a parte de apresentação dos </w:t>
      </w:r>
      <w:r w:rsidR="00A607B3">
        <w:rPr>
          <w:i/>
          <w:iCs/>
        </w:rPr>
        <w:t>sprites</w:t>
      </w:r>
      <w:r w:rsidR="00A607B3">
        <w:t xml:space="preserve"> juntamente com os cálculos necessários para </w:t>
      </w:r>
      <w:r w:rsidR="00385AC2">
        <w:t xml:space="preserve">definir o </w:t>
      </w:r>
      <w:r w:rsidR="00385AC2">
        <w:rPr>
          <w:i/>
          <w:iCs/>
        </w:rPr>
        <w:t xml:space="preserve">tile </w:t>
      </w:r>
      <w:r w:rsidR="00385AC2">
        <w:t>selecionado atualmente</w:t>
      </w:r>
      <w:del w:id="70" w:author="Dalton Solano dos Reis" w:date="2023-06-23T16:01:00Z">
        <w:r w:rsidR="00385AC2" w:rsidDel="005B5060">
          <w:delText xml:space="preserve">, </w:delText>
        </w:r>
      </w:del>
      <w:ins w:id="71" w:author="Dalton Solano dos Reis" w:date="2023-06-23T16:01:00Z">
        <w:r w:rsidR="005B5060">
          <w:t xml:space="preserve">; </w:t>
        </w:r>
      </w:ins>
      <w:r w:rsidR="00385AC2">
        <w:rPr>
          <w:i/>
          <w:iCs/>
        </w:rPr>
        <w:t>chunk</w:t>
      </w:r>
      <w:r w:rsidR="00385AC2">
        <w:t xml:space="preserve"> em que o usuário está</w:t>
      </w:r>
      <w:ins w:id="72" w:author="Dalton Solano dos Reis" w:date="2023-06-23T16:02:00Z">
        <w:r w:rsidR="005B5060">
          <w:t>;</w:t>
        </w:r>
      </w:ins>
      <w:r w:rsidR="00A5145D">
        <w:t xml:space="preserve"> e</w:t>
      </w:r>
      <w:r w:rsidR="00385AC2">
        <w:t xml:space="preserve"> </w:t>
      </w:r>
      <w:r w:rsidR="00385AC2">
        <w:rPr>
          <w:i/>
          <w:iCs/>
        </w:rPr>
        <w:t xml:space="preserve">chunks </w:t>
      </w:r>
      <w:r w:rsidR="00385AC2">
        <w:t>visíveis</w:t>
      </w:r>
      <w:r w:rsidR="00A5145D">
        <w:t>, calculando por meio de uma constante,</w:t>
      </w:r>
      <w:r w:rsidR="000470AD">
        <w:t xml:space="preserve"> quais </w:t>
      </w:r>
      <w:r w:rsidR="000470AD">
        <w:rPr>
          <w:i/>
          <w:iCs/>
        </w:rPr>
        <w:t>chunks</w:t>
      </w:r>
      <w:r w:rsidR="000470AD">
        <w:t xml:space="preserve"> devem ser carregados em tela</w:t>
      </w:r>
      <w:r w:rsidR="00385AC2">
        <w:t>.</w:t>
      </w:r>
      <w:r w:rsidR="00C6104E">
        <w:t xml:space="preserve"> A</w:t>
      </w:r>
      <w:r w:rsidR="00D902D9">
        <w:t xml:space="preserve"> classe </w:t>
      </w:r>
      <w:r w:rsidR="001D257D" w:rsidRPr="006747C0">
        <w:rPr>
          <w:rStyle w:val="TF-COURIER9"/>
        </w:rPr>
        <w:t>WaveFunctionCollapse</w:t>
      </w:r>
      <w:r w:rsidR="006747C0" w:rsidRPr="006747C0">
        <w:t xml:space="preserve"> </w:t>
      </w:r>
      <w:r w:rsidR="00BF2950">
        <w:t>que fica responsável por toda a lógica de gerar o ambiente</w:t>
      </w:r>
      <w:r w:rsidR="000470AD">
        <w:t>, obtendo como parâmetro a quantidade de linhas e colunas que devem ser geradas</w:t>
      </w:r>
      <w:r w:rsidR="000E7ADF">
        <w:t>.</w:t>
      </w:r>
      <w:r w:rsidR="005A7FCF">
        <w:t xml:space="preserve"> E responsável pela parte do cálculo do algoritmo de Ray Casting, </w:t>
      </w:r>
      <w:r w:rsidR="00906191">
        <w:t xml:space="preserve">foi desenvolvido a classe </w:t>
      </w:r>
      <w:r w:rsidR="00906191" w:rsidRPr="005B5060">
        <w:rPr>
          <w:rStyle w:val="TF-COURIER9"/>
          <w:rPrChange w:id="73" w:author="Dalton Solano dos Reis" w:date="2023-06-23T16:02:00Z">
            <w:rPr/>
          </w:rPrChange>
        </w:rPr>
        <w:t>RayCaster</w:t>
      </w:r>
      <w:r w:rsidR="00906191">
        <w:t xml:space="preserve">, destinada a realizar o cálculo do polígono visível pelo usuário. </w:t>
      </w:r>
      <w:r w:rsidR="005F4B3B">
        <w:t>O</w:t>
      </w:r>
      <w:r w:rsidR="001073DB">
        <w:t xml:space="preserve"> fluxo com que os algoritmos são executados </w:t>
      </w:r>
      <w:r w:rsidR="005F4B3B">
        <w:t xml:space="preserve">pode ser observado na </w:t>
      </w:r>
      <w:commentRangeStart w:id="74"/>
      <w:r w:rsidR="005F4B3B">
        <w:t>Figura 5</w:t>
      </w:r>
      <w:commentRangeEnd w:id="74"/>
      <w:r w:rsidR="005B5060">
        <w:rPr>
          <w:rStyle w:val="Refdecomentrio"/>
        </w:rPr>
        <w:commentReference w:id="74"/>
      </w:r>
      <w:r w:rsidR="005F4B3B">
        <w:t>, contando com as principais operações realizadas</w:t>
      </w:r>
      <w:r w:rsidR="00804A50">
        <w:t>.</w:t>
      </w:r>
    </w:p>
    <w:p w14:paraId="581F8368" w14:textId="09909149" w:rsidR="00804A50" w:rsidRDefault="000E7ADF" w:rsidP="00804A50">
      <w:pPr>
        <w:pStyle w:val="TF-LEGENDA"/>
      </w:pPr>
      <w:r>
        <w:lastRenderedPageBreak/>
        <w:t xml:space="preserve"> </w:t>
      </w:r>
      <w:commentRangeStart w:id="75"/>
      <w:commentRangeStart w:id="76"/>
      <w:r w:rsidR="00804A50">
        <w:t>Figura 5</w:t>
      </w:r>
      <w:commentRangeEnd w:id="75"/>
      <w:r w:rsidR="005B5060">
        <w:rPr>
          <w:rStyle w:val="Refdecomentrio"/>
        </w:rPr>
        <w:commentReference w:id="75"/>
      </w:r>
      <w:commentRangeEnd w:id="76"/>
      <w:r w:rsidR="005B5060">
        <w:rPr>
          <w:rStyle w:val="Refdecomentrio"/>
        </w:rPr>
        <w:commentReference w:id="76"/>
      </w:r>
      <w:r w:rsidR="00804A50">
        <w:t xml:space="preserve"> – </w:t>
      </w:r>
      <w:r w:rsidR="00280133">
        <w:t xml:space="preserve">Fluxo de funcionamento </w:t>
      </w:r>
      <w:r w:rsidR="001073DB">
        <w:t>dos algoritmos</w:t>
      </w:r>
    </w:p>
    <w:p w14:paraId="4C0103EC" w14:textId="53C9126F" w:rsidR="00804A50" w:rsidRPr="00A804AD" w:rsidRDefault="00280133" w:rsidP="00804A50">
      <w:pPr>
        <w:pStyle w:val="TF-FIGURA"/>
      </w:pPr>
      <w:r>
        <w:rPr>
          <w:noProof/>
        </w:rPr>
        <w:drawing>
          <wp:inline distT="0" distB="0" distL="0" distR="0" wp14:anchorId="452D7F7F" wp14:editId="05D03814">
            <wp:extent cx="3651093" cy="1128423"/>
            <wp:effectExtent l="19050" t="19050" r="26035" b="14605"/>
            <wp:docPr id="165921719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2942" cy="1135176"/>
                    </a:xfrm>
                    <a:prstGeom prst="rect">
                      <a:avLst/>
                    </a:prstGeom>
                    <a:noFill/>
                    <a:ln>
                      <a:solidFill>
                        <a:schemeClr val="tx1"/>
                      </a:solidFill>
                    </a:ln>
                  </pic:spPr>
                </pic:pic>
              </a:graphicData>
            </a:graphic>
          </wp:inline>
        </w:drawing>
      </w:r>
    </w:p>
    <w:p w14:paraId="562514E1" w14:textId="67FB1537" w:rsidR="00DB4735" w:rsidRDefault="00804A50" w:rsidP="00804A50">
      <w:pPr>
        <w:pStyle w:val="TF-FONTE"/>
      </w:pPr>
      <w:r w:rsidRPr="00AE040E">
        <w:t>Fonte</w:t>
      </w:r>
      <w:r>
        <w:t>: elaborado pelo autor</w:t>
      </w:r>
      <w:ins w:id="77" w:author="Dalton Solano dos Reis" w:date="2023-06-23T16:03:00Z">
        <w:r w:rsidR="005B5060">
          <w:t>.</w:t>
        </w:r>
      </w:ins>
    </w:p>
    <w:p w14:paraId="435A70BE" w14:textId="5F8A1883" w:rsidR="004101C8" w:rsidRDefault="00804A50" w:rsidP="00BF2950">
      <w:pPr>
        <w:pStyle w:val="TF-TEXTO"/>
      </w:pPr>
      <w:r>
        <w:t>Como existe a possibilidade de</w:t>
      </w:r>
      <w:r w:rsidR="00BF2898">
        <w:t xml:space="preserve"> serem aplicados diferentes algoritmo de Ray Casting, este trabalho </w:t>
      </w:r>
      <w:r w:rsidR="008C31E2">
        <w:t xml:space="preserve">conta com o desenvolvimento de uma interface responsável por </w:t>
      </w:r>
      <w:r w:rsidR="000314FD">
        <w:t>obrigar os algoritmos a seguirem um padrão, para que sejam implementados sem problemas. N</w:t>
      </w:r>
      <w:r w:rsidR="00FC5C97">
        <w:t xml:space="preserve">a Figura </w:t>
      </w:r>
      <w:r>
        <w:t>6</w:t>
      </w:r>
      <w:r w:rsidR="00FC5C97">
        <w:t xml:space="preserve">, </w:t>
      </w:r>
      <w:r w:rsidR="00BF2950">
        <w:t>a classe</w:t>
      </w:r>
      <w:r w:rsidR="000E7ADF">
        <w:t xml:space="preserve"> </w:t>
      </w:r>
      <w:r w:rsidR="00010F4C" w:rsidRPr="00732522">
        <w:rPr>
          <w:rStyle w:val="TF-COURIER9"/>
        </w:rPr>
        <w:t>RayCaster</w:t>
      </w:r>
      <w:r w:rsidR="00010F4C">
        <w:t xml:space="preserve">, que recebe como parâmetro alguma classe que </w:t>
      </w:r>
      <w:r w:rsidR="0031044D">
        <w:t xml:space="preserve">implementa a interface </w:t>
      </w:r>
      <w:r w:rsidR="0031044D" w:rsidRPr="00732522">
        <w:rPr>
          <w:rStyle w:val="TF-COURIER9"/>
        </w:rPr>
        <w:t>RayCastApproach</w:t>
      </w:r>
      <w:r w:rsidR="00732522">
        <w:t>, e é responsável por calcular o campo visível do jogador, recebendo os pontos dos obstáculos como parâmetro.</w:t>
      </w:r>
    </w:p>
    <w:p w14:paraId="411056E6" w14:textId="2878E750" w:rsidR="00510234" w:rsidRDefault="00510234" w:rsidP="00510234">
      <w:pPr>
        <w:pStyle w:val="TF-LEGENDA"/>
      </w:pPr>
      <w:r>
        <w:t xml:space="preserve">Figura </w:t>
      </w:r>
      <w:r w:rsidR="000314FD">
        <w:t>6</w:t>
      </w:r>
      <w:r>
        <w:t xml:space="preserve"> – </w:t>
      </w:r>
      <w:r w:rsidR="00410281">
        <w:t>Diagrama de classes dos algoritmos de Ray Casting</w:t>
      </w:r>
    </w:p>
    <w:p w14:paraId="2AE27DCA" w14:textId="0BBB135A" w:rsidR="00510234" w:rsidRPr="00A804AD" w:rsidRDefault="00AE70E9" w:rsidP="00510234">
      <w:pPr>
        <w:pStyle w:val="TF-FIGURA"/>
      </w:pPr>
      <w:r>
        <w:rPr>
          <w:noProof/>
        </w:rPr>
        <w:drawing>
          <wp:inline distT="0" distB="0" distL="0" distR="0" wp14:anchorId="3C43F148" wp14:editId="06B6F63A">
            <wp:extent cx="4594551" cy="2115240"/>
            <wp:effectExtent l="19050" t="19050" r="15875" b="18415"/>
            <wp:docPr id="124770011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2821" cy="2123651"/>
                    </a:xfrm>
                    <a:prstGeom prst="rect">
                      <a:avLst/>
                    </a:prstGeom>
                    <a:noFill/>
                    <a:ln>
                      <a:solidFill>
                        <a:schemeClr val="tx1"/>
                      </a:solidFill>
                    </a:ln>
                  </pic:spPr>
                </pic:pic>
              </a:graphicData>
            </a:graphic>
          </wp:inline>
        </w:drawing>
      </w:r>
    </w:p>
    <w:p w14:paraId="5641CD42" w14:textId="3BCA7C86" w:rsidR="000745E7" w:rsidRPr="006A1A08" w:rsidRDefault="00510234" w:rsidP="000B180E">
      <w:pPr>
        <w:pStyle w:val="TF-FONTE"/>
      </w:pPr>
      <w:r w:rsidRPr="00AE040E">
        <w:t>Fonte</w:t>
      </w:r>
      <w:r>
        <w:t>: elaborado pelo autor</w:t>
      </w:r>
      <w:ins w:id="78" w:author="Dalton Solano dos Reis" w:date="2023-06-23T16:04:00Z">
        <w:r w:rsidR="005B5060">
          <w:t>.</w:t>
        </w:r>
      </w:ins>
    </w:p>
    <w:p w14:paraId="6E2A70CA" w14:textId="13570E33" w:rsidR="0040349A" w:rsidRDefault="002646AE" w:rsidP="002646AE">
      <w:pPr>
        <w:pStyle w:val="Ttulo2"/>
      </w:pPr>
      <w:r>
        <w:t>implementação</w:t>
      </w:r>
    </w:p>
    <w:p w14:paraId="72F2878D" w14:textId="58E68C98" w:rsidR="00D25F0C" w:rsidRDefault="00503B6D" w:rsidP="00D25F0C">
      <w:pPr>
        <w:pStyle w:val="TF-TEXTO"/>
      </w:pPr>
      <w:r>
        <w:t>Esta seção apresenta a implementação dos principais algoritmos utilizados na construção do protótipo</w:t>
      </w:r>
      <w:r w:rsidR="003021D6">
        <w:t xml:space="preserve">, sendo eles o algoritmo WFC, que será abordado </w:t>
      </w:r>
      <w:r w:rsidR="00840E29">
        <w:t xml:space="preserve">em detalhes </w:t>
      </w:r>
      <w:r w:rsidR="003021D6">
        <w:t xml:space="preserve">na </w:t>
      </w:r>
      <w:ins w:id="79" w:author="Dalton Solano dos Reis" w:date="2023-06-23T16:05:00Z">
        <w:r w:rsidR="005B5060">
          <w:t>sub</w:t>
        </w:r>
      </w:ins>
      <w:r w:rsidR="00840E29">
        <w:t>seção 3.2.1</w:t>
      </w:r>
      <w:ins w:id="80" w:author="Dalton Solano dos Reis" w:date="2023-06-23T16:05:00Z">
        <w:r w:rsidR="005B5060">
          <w:t>;</w:t>
        </w:r>
      </w:ins>
      <w:del w:id="81" w:author="Dalton Solano dos Reis" w:date="2023-06-23T16:05:00Z">
        <w:r w:rsidR="00840E29" w:rsidDel="005B5060">
          <w:delText>,</w:delText>
        </w:r>
      </w:del>
      <w:r w:rsidR="00840E29">
        <w:t xml:space="preserve"> os algoritmos de Ray Casting, que serão abordados na </w:t>
      </w:r>
      <w:ins w:id="82" w:author="Dalton Solano dos Reis" w:date="2023-06-23T16:05:00Z">
        <w:r w:rsidR="005B5060">
          <w:t>sub</w:t>
        </w:r>
      </w:ins>
      <w:r w:rsidR="00840E29">
        <w:t>seção 3.2.2</w:t>
      </w:r>
      <w:ins w:id="83" w:author="Dalton Solano dos Reis" w:date="2023-06-23T16:05:00Z">
        <w:r w:rsidR="005B5060">
          <w:t>;</w:t>
        </w:r>
      </w:ins>
      <w:r w:rsidR="00840E29">
        <w:t xml:space="preserve"> e </w:t>
      </w:r>
      <w:r w:rsidR="00543C59">
        <w:t xml:space="preserve">os cálculos envolvendo a projeção isométrica, que serão abordados na </w:t>
      </w:r>
      <w:ins w:id="84" w:author="Dalton Solano dos Reis" w:date="2023-06-23T16:05:00Z">
        <w:r w:rsidR="005B5060">
          <w:t>sub</w:t>
        </w:r>
      </w:ins>
      <w:r w:rsidR="00543C59">
        <w:t xml:space="preserve">seção 3.2.3. Toda implementação </w:t>
      </w:r>
      <w:r w:rsidR="003B18C2">
        <w:t xml:space="preserve">foi realizada na linguagem de programação Python utilizando a biblioteca Pygame, </w:t>
      </w:r>
      <w:r w:rsidR="00052D5F">
        <w:t>sendo assim, esta seção irá abordar os temas mencionados acima demonstrando na prática os principais pontos dos algoritmos necessários para o funcionamento deste protótipo.</w:t>
      </w:r>
      <w:r w:rsidR="00E14B16">
        <w:t xml:space="preserve"> Grande parte da implementação</w:t>
      </w:r>
      <w:r w:rsidR="00701781">
        <w:t xml:space="preserve"> utiliza </w:t>
      </w:r>
      <w:r w:rsidR="00933379">
        <w:t xml:space="preserve">um componente da biblioteca Pygame chamado </w:t>
      </w:r>
      <w:r w:rsidR="00933379" w:rsidRPr="00933379">
        <w:rPr>
          <w:rStyle w:val="TF-COURIER9"/>
        </w:rPr>
        <w:t>Vector2</w:t>
      </w:r>
      <w:r w:rsidR="00933379" w:rsidRPr="00933379">
        <w:t xml:space="preserve"> que representa um vetor com valores </w:t>
      </w:r>
      <w:r w:rsidR="00933379" w:rsidRPr="005B5060">
        <w:rPr>
          <w:rStyle w:val="TF-COURIER9"/>
          <w:rPrChange w:id="85" w:author="Dalton Solano dos Reis" w:date="2023-06-23T16:06:00Z">
            <w:rPr/>
          </w:rPrChange>
        </w:rPr>
        <w:t>x</w:t>
      </w:r>
      <w:r w:rsidR="00933379" w:rsidRPr="00933379">
        <w:t xml:space="preserve"> e </w:t>
      </w:r>
      <w:r w:rsidR="00933379" w:rsidRPr="005B5060">
        <w:rPr>
          <w:rStyle w:val="TF-COURIER9"/>
          <w:rPrChange w:id="86" w:author="Dalton Solano dos Reis" w:date="2023-06-23T16:06:00Z">
            <w:rPr/>
          </w:rPrChange>
        </w:rPr>
        <w:t>y</w:t>
      </w:r>
      <w:r w:rsidR="00933379" w:rsidRPr="00933379">
        <w:t>.</w:t>
      </w:r>
    </w:p>
    <w:p w14:paraId="22294D01" w14:textId="0D20B76F" w:rsidR="00D25F0C" w:rsidRDefault="00D25F0C" w:rsidP="00D25F0C">
      <w:pPr>
        <w:pStyle w:val="Ttulo3"/>
      </w:pPr>
      <w:r>
        <w:t>Wave Function Collapse</w:t>
      </w:r>
    </w:p>
    <w:p w14:paraId="13C8A413" w14:textId="3166EDCF" w:rsidR="003730C3" w:rsidRDefault="00BB29E9" w:rsidP="00E43551">
      <w:pPr>
        <w:pStyle w:val="TF-TEXTO"/>
      </w:pPr>
      <w:r>
        <w:t xml:space="preserve">Para iniciar o algoritmo WFC, </w:t>
      </w:r>
      <w:r w:rsidR="003730C3">
        <w:t xml:space="preserve">primeiramente </w:t>
      </w:r>
      <w:r w:rsidR="00146EBA">
        <w:t xml:space="preserve">teremos que definir a estrutura do código que será escrito. No caso deste trabalho, a estrutura </w:t>
      </w:r>
      <w:r w:rsidR="00E16185">
        <w:t xml:space="preserve">se fez em </w:t>
      </w:r>
      <w:r w:rsidR="00304A34">
        <w:t>três</w:t>
      </w:r>
      <w:r w:rsidR="00433C79">
        <w:t xml:space="preserve"> principais etapas, que serão abordadas a seguir. A </w:t>
      </w:r>
      <w:r w:rsidR="00101D31">
        <w:t xml:space="preserve">subseção </w:t>
      </w:r>
      <w:r w:rsidR="00433C79">
        <w:t>3.2.1.1 deste artigo irá explicar como exatamente devem ser escritas as regras responsáveis pelo</w:t>
      </w:r>
      <w:r w:rsidR="00A2777C">
        <w:t xml:space="preserve"> rearranjo dos </w:t>
      </w:r>
      <w:r w:rsidR="00A2777C">
        <w:rPr>
          <w:i/>
          <w:iCs/>
        </w:rPr>
        <w:t xml:space="preserve">tiles </w:t>
      </w:r>
      <w:r w:rsidR="00A2777C">
        <w:t>conforme o algoritmo progride</w:t>
      </w:r>
      <w:del w:id="87" w:author="Dalton Solano dos Reis" w:date="2023-06-23T16:06:00Z">
        <w:r w:rsidR="00A3415A" w:rsidDel="005B5060">
          <w:delText xml:space="preserve">, </w:delText>
        </w:r>
      </w:del>
      <w:ins w:id="88" w:author="Dalton Solano dos Reis" w:date="2023-06-23T16:06:00Z">
        <w:r w:rsidR="005B5060">
          <w:t xml:space="preserve">; </w:t>
        </w:r>
      </w:ins>
      <w:r w:rsidR="00101D31">
        <w:t>a subseção 3.2.1.</w:t>
      </w:r>
      <w:r w:rsidR="00304A34">
        <w:t>2</w:t>
      </w:r>
      <w:r w:rsidR="00101D31">
        <w:t xml:space="preserve"> irá demonstrar</w:t>
      </w:r>
      <w:r w:rsidR="00F60F7E">
        <w:t xml:space="preserve"> como aplicar o conceito de entropia, e buscar sempre o </w:t>
      </w:r>
      <w:r w:rsidR="005563A0">
        <w:t>caso com menor entropia</w:t>
      </w:r>
      <w:r w:rsidR="005768E4">
        <w:t>, para que seja mais garantido que haja uma resposta definitiva para as restrições do algoritmo</w:t>
      </w:r>
      <w:r w:rsidR="00F53903">
        <w:t xml:space="preserve">. Por último, a </w:t>
      </w:r>
      <w:ins w:id="89" w:author="Dalton Solano dos Reis" w:date="2023-06-23T16:07:00Z">
        <w:r w:rsidR="005B5060">
          <w:t>sub</w:t>
        </w:r>
      </w:ins>
      <w:r w:rsidR="00F53903">
        <w:t>seção 3.2.1.</w:t>
      </w:r>
      <w:r w:rsidR="00304A34">
        <w:t>3</w:t>
      </w:r>
      <w:r w:rsidR="00F53903">
        <w:t xml:space="preserve"> </w:t>
      </w:r>
      <w:del w:id="90" w:author="Dalton Solano dos Reis" w:date="2023-06-23T16:07:00Z">
        <w:r w:rsidR="00F53903" w:rsidDel="005B5060">
          <w:delText xml:space="preserve">deste artigo </w:delText>
        </w:r>
      </w:del>
      <w:r w:rsidR="00F53903">
        <w:t xml:space="preserve">irá abordar o tema do </w:t>
      </w:r>
      <w:r w:rsidR="00F53903">
        <w:rPr>
          <w:i/>
          <w:iCs/>
        </w:rPr>
        <w:t>weighted choice</w:t>
      </w:r>
      <w:r w:rsidR="00F53903">
        <w:t xml:space="preserve"> para possibilitar que sejam definidos </w:t>
      </w:r>
      <w:r w:rsidR="00CF33DD">
        <w:t xml:space="preserve">pesos para cada uma das regras, para que caso haja mais de uma possível resposta, ao invés de escolher aleatoriamente um </w:t>
      </w:r>
      <w:r w:rsidR="00CF33DD">
        <w:rPr>
          <w:i/>
          <w:iCs/>
        </w:rPr>
        <w:t xml:space="preserve">tile </w:t>
      </w:r>
      <w:r w:rsidR="00CF33DD">
        <w:t>para que seja a solução daquela pergunta,</w:t>
      </w:r>
      <w:r w:rsidR="001502E7">
        <w:t xml:space="preserve"> um peso será incluído para favorecer algum deles, para que assim, sejam gerados mundos com mais </w:t>
      </w:r>
      <w:del w:id="91" w:author="Dalton Solano dos Reis" w:date="2023-06-23T16:09:00Z">
        <w:r w:rsidR="001502E7" w:rsidDel="003A1D48">
          <w:delText>“</w:delText>
        </w:r>
      </w:del>
      <w:r w:rsidR="001502E7" w:rsidRPr="003A1D48">
        <w:rPr>
          <w:rStyle w:val="TF-COURIER9"/>
          <w:rPrChange w:id="92" w:author="Dalton Solano dos Reis" w:date="2023-06-23T16:09:00Z">
            <w:rPr/>
          </w:rPrChange>
        </w:rPr>
        <w:t>terra</w:t>
      </w:r>
      <w:del w:id="93" w:author="Dalton Solano dos Reis" w:date="2023-06-23T16:09:00Z">
        <w:r w:rsidR="001502E7" w:rsidDel="003A1D48">
          <w:delText>”</w:delText>
        </w:r>
      </w:del>
      <w:r w:rsidR="001502E7">
        <w:t xml:space="preserve"> que </w:t>
      </w:r>
      <w:del w:id="94" w:author="Dalton Solano dos Reis" w:date="2023-06-23T16:09:00Z">
        <w:r w:rsidR="001502E7" w:rsidDel="003A1D48">
          <w:delText>“</w:delText>
        </w:r>
      </w:del>
      <w:r w:rsidR="001502E7" w:rsidRPr="003A1D48">
        <w:rPr>
          <w:rStyle w:val="TF-COURIER9"/>
          <w:rPrChange w:id="95" w:author="Dalton Solano dos Reis" w:date="2023-06-23T16:09:00Z">
            <w:rPr/>
          </w:rPrChange>
        </w:rPr>
        <w:t>água</w:t>
      </w:r>
      <w:del w:id="96" w:author="Dalton Solano dos Reis" w:date="2023-06-23T16:09:00Z">
        <w:r w:rsidR="001502E7" w:rsidDel="003A1D48">
          <w:delText>”</w:delText>
        </w:r>
      </w:del>
      <w:r w:rsidR="001502E7">
        <w:t xml:space="preserve"> por exemplo, ou vice-versa.</w:t>
      </w:r>
      <w:r w:rsidR="00E65C78">
        <w:t xml:space="preserve"> O código completo pode </w:t>
      </w:r>
      <w:r w:rsidR="00B77373">
        <w:t>ser encontrado no repositório de Reinke (2023) para consulta.</w:t>
      </w:r>
    </w:p>
    <w:p w14:paraId="2FC57507" w14:textId="77777777" w:rsidR="00B86AB5" w:rsidRDefault="00B86AB5" w:rsidP="00B86AB5">
      <w:pPr>
        <w:pStyle w:val="Ttulo4"/>
      </w:pPr>
      <w:r>
        <w:t>Regras</w:t>
      </w:r>
    </w:p>
    <w:p w14:paraId="140E0575" w14:textId="43E1B99E" w:rsidR="00CE594D" w:rsidRDefault="00F22FDC" w:rsidP="00F0527C">
      <w:pPr>
        <w:pStyle w:val="TF-TEXTO"/>
      </w:pPr>
      <w:r>
        <w:t xml:space="preserve">Para entender como as regras do algoritmo WFC funcionam, vamos ter como base a Figura </w:t>
      </w:r>
      <w:r w:rsidR="003D7688">
        <w:t>7</w:t>
      </w:r>
      <w:r w:rsidR="000A4753">
        <w:t xml:space="preserve">, é necessário dividir todos os lados da </w:t>
      </w:r>
      <w:r w:rsidR="000A4753" w:rsidRPr="003A1D48">
        <w:rPr>
          <w:i/>
          <w:iCs/>
          <w:rPrChange w:id="97" w:author="Dalton Solano dos Reis" w:date="2023-06-23T16:08:00Z">
            <w:rPr/>
          </w:rPrChange>
        </w:rPr>
        <w:t>sprite</w:t>
      </w:r>
      <w:r w:rsidR="000A4753">
        <w:t xml:space="preserve"> em </w:t>
      </w:r>
      <w:r w:rsidR="00D31A1A">
        <w:t>três partes iguais (esse valor pode mudar dependendo da necessidade do desenvolvedor)</w:t>
      </w:r>
      <w:del w:id="98" w:author="Dalton Solano dos Reis" w:date="2023-06-23T16:08:00Z">
        <w:r w:rsidR="00D31A1A" w:rsidDel="003A1D48">
          <w:delText>, e</w:delText>
        </w:r>
      </w:del>
      <w:ins w:id="99" w:author="Dalton Solano dos Reis" w:date="2023-06-23T16:08:00Z">
        <w:r w:rsidR="003A1D48">
          <w:t>. E</w:t>
        </w:r>
      </w:ins>
      <w:r w:rsidR="00D31A1A">
        <w:t xml:space="preserve"> partindo </w:t>
      </w:r>
      <w:r w:rsidR="00413275">
        <w:t xml:space="preserve">da primeira </w:t>
      </w:r>
      <w:r w:rsidR="00B079CE">
        <w:t xml:space="preserve">divisão feita na parte de cima da </w:t>
      </w:r>
      <w:r w:rsidR="00B079CE" w:rsidRPr="003A1D48">
        <w:rPr>
          <w:i/>
          <w:iCs/>
          <w:rPrChange w:id="100" w:author="Dalton Solano dos Reis" w:date="2023-06-23T16:08:00Z">
            <w:rPr/>
          </w:rPrChange>
        </w:rPr>
        <w:t>sprite</w:t>
      </w:r>
      <w:r w:rsidR="00B079CE">
        <w:t>, é feita a anotação seguindo em sentido horário</w:t>
      </w:r>
      <w:r w:rsidR="006959D8">
        <w:t xml:space="preserve">, resultado na </w:t>
      </w:r>
      <w:r w:rsidR="006959D8">
        <w:lastRenderedPageBreak/>
        <w:t>sequência: “cima”, “direita”, “baixo” e “direita”</w:t>
      </w:r>
      <w:r w:rsidR="00B079CE">
        <w:t xml:space="preserve">. </w:t>
      </w:r>
      <w:r w:rsidR="002B5691">
        <w:t xml:space="preserve">É preciso lembrar que lados iguais devem conter a mesma notação, neste artigo iremos utilizar </w:t>
      </w:r>
      <w:del w:id="101" w:author="Dalton Solano dos Reis" w:date="2023-06-23T16:09:00Z">
        <w:r w:rsidR="002B5691" w:rsidDel="003A1D48">
          <w:delText>“</w:delText>
        </w:r>
      </w:del>
      <w:r w:rsidR="002B5691" w:rsidRPr="003A1D48">
        <w:rPr>
          <w:rStyle w:val="TF-COURIER9"/>
          <w:rPrChange w:id="102" w:author="Dalton Solano dos Reis" w:date="2023-06-23T16:10:00Z">
            <w:rPr/>
          </w:rPrChange>
        </w:rPr>
        <w:t>G</w:t>
      </w:r>
      <w:del w:id="103" w:author="Dalton Solano dos Reis" w:date="2023-06-23T16:09:00Z">
        <w:r w:rsidR="002B5691" w:rsidDel="003A1D48">
          <w:delText>”</w:delText>
        </w:r>
      </w:del>
      <w:r w:rsidR="002B5691">
        <w:t xml:space="preserve"> para </w:t>
      </w:r>
      <w:del w:id="104" w:author="Dalton Solano dos Reis" w:date="2023-06-23T16:09:00Z">
        <w:r w:rsidR="00F0527C" w:rsidDel="003A1D48">
          <w:delText>“</w:delText>
        </w:r>
      </w:del>
      <w:r w:rsidR="002B5691" w:rsidRPr="003A1D48">
        <w:rPr>
          <w:rStyle w:val="TF-COURIER9"/>
          <w:rPrChange w:id="105" w:author="Dalton Solano dos Reis" w:date="2023-06-23T16:10:00Z">
            <w:rPr/>
          </w:rPrChange>
        </w:rPr>
        <w:t>grama</w:t>
      </w:r>
      <w:del w:id="106" w:author="Dalton Solano dos Reis" w:date="2023-06-23T16:10:00Z">
        <w:r w:rsidR="00F0527C" w:rsidDel="003A1D48">
          <w:delText>”</w:delText>
        </w:r>
      </w:del>
      <w:r w:rsidR="00F0527C">
        <w:t xml:space="preserve">, </w:t>
      </w:r>
      <w:del w:id="107" w:author="Dalton Solano dos Reis" w:date="2023-06-23T16:10:00Z">
        <w:r w:rsidR="00F0527C" w:rsidDel="003A1D48">
          <w:delText>“</w:delText>
        </w:r>
      </w:del>
      <w:r w:rsidR="00F0527C" w:rsidRPr="003A1D48">
        <w:rPr>
          <w:rStyle w:val="TF-COURIER9"/>
          <w:rPrChange w:id="108" w:author="Dalton Solano dos Reis" w:date="2023-06-23T16:10:00Z">
            <w:rPr/>
          </w:rPrChange>
        </w:rPr>
        <w:t>A</w:t>
      </w:r>
      <w:del w:id="109" w:author="Dalton Solano dos Reis" w:date="2023-06-23T16:10:00Z">
        <w:r w:rsidR="00F0527C" w:rsidDel="003A1D48">
          <w:delText>”</w:delText>
        </w:r>
      </w:del>
      <w:r w:rsidR="00F0527C">
        <w:t xml:space="preserve"> para </w:t>
      </w:r>
      <w:del w:id="110" w:author="Dalton Solano dos Reis" w:date="2023-06-23T16:10:00Z">
        <w:r w:rsidR="00F0527C" w:rsidDel="003A1D48">
          <w:delText>“</w:delText>
        </w:r>
      </w:del>
      <w:r w:rsidR="006959D8" w:rsidRPr="003A1D48">
        <w:rPr>
          <w:rStyle w:val="TF-COURIER9"/>
          <w:rPrChange w:id="111" w:author="Dalton Solano dos Reis" w:date="2023-06-23T16:10:00Z">
            <w:rPr/>
          </w:rPrChange>
        </w:rPr>
        <w:t>água</w:t>
      </w:r>
      <w:del w:id="112" w:author="Dalton Solano dos Reis" w:date="2023-06-23T16:10:00Z">
        <w:r w:rsidR="00F0527C" w:rsidDel="003A1D48">
          <w:delText>”</w:delText>
        </w:r>
      </w:del>
      <w:r w:rsidR="00F0527C">
        <w:t xml:space="preserve"> e </w:t>
      </w:r>
      <w:del w:id="113" w:author="Dalton Solano dos Reis" w:date="2023-06-23T16:10:00Z">
        <w:r w:rsidR="00F0527C" w:rsidDel="003A1D48">
          <w:delText>“</w:delText>
        </w:r>
      </w:del>
      <w:r w:rsidR="00F0527C" w:rsidRPr="003A1D48">
        <w:rPr>
          <w:rStyle w:val="TF-COURIER9"/>
          <w:rPrChange w:id="114" w:author="Dalton Solano dos Reis" w:date="2023-06-23T16:10:00Z">
            <w:rPr/>
          </w:rPrChange>
        </w:rPr>
        <w:t>P</w:t>
      </w:r>
      <w:del w:id="115" w:author="Dalton Solano dos Reis" w:date="2023-06-23T16:10:00Z">
        <w:r w:rsidR="00F0527C" w:rsidDel="003A1D48">
          <w:delText>”</w:delText>
        </w:r>
      </w:del>
      <w:r w:rsidR="00F0527C">
        <w:t xml:space="preserve"> para </w:t>
      </w:r>
      <w:del w:id="116" w:author="Dalton Solano dos Reis" w:date="2023-06-23T16:10:00Z">
        <w:r w:rsidR="00F0527C" w:rsidDel="003A1D48">
          <w:delText>“</w:delText>
        </w:r>
      </w:del>
      <w:r w:rsidR="00F0527C" w:rsidRPr="003A1D48">
        <w:rPr>
          <w:rStyle w:val="TF-COURIER9"/>
          <w:rPrChange w:id="117" w:author="Dalton Solano dos Reis" w:date="2023-06-23T16:10:00Z">
            <w:rPr/>
          </w:rPrChange>
        </w:rPr>
        <w:t>pedra</w:t>
      </w:r>
      <w:del w:id="118" w:author="Dalton Solano dos Reis" w:date="2023-06-23T16:10:00Z">
        <w:r w:rsidR="00F0527C" w:rsidDel="003A1D48">
          <w:delText>”</w:delText>
        </w:r>
      </w:del>
      <w:r w:rsidR="00F0527C">
        <w:t>.</w:t>
      </w:r>
    </w:p>
    <w:p w14:paraId="455091F3" w14:textId="01FFB4FF" w:rsidR="00F0527C" w:rsidRDefault="00F0527C" w:rsidP="00F0527C">
      <w:pPr>
        <w:pStyle w:val="TF-LEGENDA"/>
      </w:pPr>
      <w:r>
        <w:t xml:space="preserve">Figura </w:t>
      </w:r>
      <w:r w:rsidR="003D7688">
        <w:t>7</w:t>
      </w:r>
      <w:r>
        <w:t xml:space="preserve"> – Divisão do </w:t>
      </w:r>
      <w:r>
        <w:rPr>
          <w:i/>
          <w:iCs/>
        </w:rPr>
        <w:t>sprite</w:t>
      </w:r>
      <w:r>
        <w:t xml:space="preserve"> para definição das regras do WFC</w:t>
      </w:r>
      <w:commentRangeStart w:id="119"/>
      <w:r w:rsidR="00930969">
        <w:t xml:space="preserve"> </w:t>
      </w:r>
      <w:r w:rsidR="00930969" w:rsidRPr="00930969">
        <w:rPr>
          <w:color w:val="FF0000"/>
        </w:rPr>
        <w:t>(</w:t>
      </w:r>
      <w:r w:rsidR="00882F93">
        <w:rPr>
          <w:color w:val="FF0000"/>
        </w:rPr>
        <w:t>melhorar</w:t>
      </w:r>
      <w:r w:rsidR="00930969" w:rsidRPr="00930969">
        <w:rPr>
          <w:color w:val="FF0000"/>
        </w:rPr>
        <w:t xml:space="preserve"> imagem)</w:t>
      </w:r>
      <w:commentRangeEnd w:id="119"/>
      <w:r w:rsidR="003A1D48">
        <w:rPr>
          <w:rStyle w:val="Refdecomentrio"/>
        </w:rPr>
        <w:commentReference w:id="119"/>
      </w:r>
    </w:p>
    <w:p w14:paraId="3EFBDF49" w14:textId="77777777" w:rsidR="00F0527C" w:rsidRPr="00A804AD" w:rsidRDefault="00F0527C" w:rsidP="00F0527C">
      <w:pPr>
        <w:pStyle w:val="TF-FIGURA"/>
      </w:pPr>
      <w:r w:rsidRPr="00CE594D">
        <w:rPr>
          <w:noProof/>
        </w:rPr>
        <w:drawing>
          <wp:inline distT="0" distB="0" distL="0" distR="0" wp14:anchorId="40939173" wp14:editId="0D0E8CAA">
            <wp:extent cx="2313829" cy="1728830"/>
            <wp:effectExtent l="19050" t="19050" r="10795" b="24130"/>
            <wp:docPr id="526548437" name="Imagem 1" descr="Gráfico, Gráfico de superfíci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48437" name="Imagem 1" descr="Gráfico, Gráfico de superfície&#10;&#10;Descrição gerada automaticamente"/>
                    <pic:cNvPicPr/>
                  </pic:nvPicPr>
                  <pic:blipFill>
                    <a:blip r:embed="rId25"/>
                    <a:stretch>
                      <a:fillRect/>
                    </a:stretch>
                  </pic:blipFill>
                  <pic:spPr>
                    <a:xfrm>
                      <a:off x="0" y="0"/>
                      <a:ext cx="2313829" cy="1728830"/>
                    </a:xfrm>
                    <a:prstGeom prst="rect">
                      <a:avLst/>
                    </a:prstGeom>
                    <a:ln>
                      <a:solidFill>
                        <a:schemeClr val="tx1"/>
                      </a:solidFill>
                    </a:ln>
                  </pic:spPr>
                </pic:pic>
              </a:graphicData>
            </a:graphic>
          </wp:inline>
        </w:drawing>
      </w:r>
    </w:p>
    <w:p w14:paraId="5F90BC2A" w14:textId="61CCF124" w:rsidR="00F0527C" w:rsidRDefault="00F0527C" w:rsidP="00F0527C">
      <w:pPr>
        <w:pStyle w:val="TF-FONTE"/>
      </w:pPr>
      <w:r w:rsidRPr="00AE040E">
        <w:t>Fonte</w:t>
      </w:r>
      <w:r>
        <w:t>: elaborado pelo autor</w:t>
      </w:r>
      <w:ins w:id="120" w:author="Dalton Solano dos Reis" w:date="2023-06-23T16:11:00Z">
        <w:r w:rsidR="003A1D48">
          <w:t>.</w:t>
        </w:r>
      </w:ins>
    </w:p>
    <w:p w14:paraId="1123A9E4" w14:textId="00B832D7" w:rsidR="00B86AB5" w:rsidRPr="00B80153" w:rsidRDefault="00B079CE" w:rsidP="00B86AB5">
      <w:pPr>
        <w:pStyle w:val="TF-TEXTO"/>
      </w:pPr>
      <w:r>
        <w:t>Então, neste caso, ficaria a seguinte notação</w:t>
      </w:r>
      <w:r w:rsidR="006959D8">
        <w:t>, na parte superior</w:t>
      </w:r>
      <w:r w:rsidR="00E00F5E">
        <w:t xml:space="preserve"> </w:t>
      </w:r>
      <w:del w:id="121" w:author="Dalton Solano dos Reis" w:date="2023-06-23T16:11:00Z">
        <w:r w:rsidR="00E00F5E" w:rsidDel="003A1D48">
          <w:delText>“</w:delText>
        </w:r>
      </w:del>
      <w:r w:rsidR="00E00F5E" w:rsidRPr="003A1D48">
        <w:rPr>
          <w:rStyle w:val="TF-COURIER9"/>
          <w:rPrChange w:id="122" w:author="Dalton Solano dos Reis" w:date="2023-06-23T16:11:00Z">
            <w:rPr/>
          </w:rPrChange>
        </w:rPr>
        <w:t>GGG</w:t>
      </w:r>
      <w:del w:id="123" w:author="Dalton Solano dos Reis" w:date="2023-06-23T16:11:00Z">
        <w:r w:rsidR="00E00F5E" w:rsidDel="003A1D48">
          <w:delText>”</w:delText>
        </w:r>
      </w:del>
      <w:r w:rsidR="00E00F5E">
        <w:t xml:space="preserve">, e seguindo no sentido horário, </w:t>
      </w:r>
      <w:del w:id="124" w:author="Dalton Solano dos Reis" w:date="2023-06-23T16:11:00Z">
        <w:r w:rsidR="00E00F5E" w:rsidDel="003A1D48">
          <w:delText>“</w:delText>
        </w:r>
      </w:del>
      <w:r w:rsidR="00E00F5E" w:rsidRPr="003A1D48">
        <w:rPr>
          <w:rStyle w:val="TF-COURIER9"/>
          <w:rPrChange w:id="125" w:author="Dalton Solano dos Reis" w:date="2023-06-23T16:11:00Z">
            <w:rPr/>
          </w:rPrChange>
        </w:rPr>
        <w:t>GGA</w:t>
      </w:r>
      <w:del w:id="126" w:author="Dalton Solano dos Reis" w:date="2023-06-23T16:11:00Z">
        <w:r w:rsidR="00E00F5E" w:rsidDel="003A1D48">
          <w:delText>”</w:delText>
        </w:r>
      </w:del>
      <w:r w:rsidR="00E00F5E">
        <w:t xml:space="preserve">, </w:t>
      </w:r>
      <w:del w:id="127" w:author="Dalton Solano dos Reis" w:date="2023-06-23T16:11:00Z">
        <w:r w:rsidR="00E00F5E" w:rsidDel="003A1D48">
          <w:delText>“</w:delText>
        </w:r>
      </w:del>
      <w:r w:rsidR="00E00F5E" w:rsidRPr="003A1D48">
        <w:rPr>
          <w:rStyle w:val="TF-COURIER9"/>
          <w:rPrChange w:id="128" w:author="Dalton Solano dos Reis" w:date="2023-06-23T16:12:00Z">
            <w:rPr/>
          </w:rPrChange>
        </w:rPr>
        <w:t>AGG</w:t>
      </w:r>
      <w:del w:id="129" w:author="Dalton Solano dos Reis" w:date="2023-06-23T16:12:00Z">
        <w:r w:rsidR="00E00F5E" w:rsidDel="003A1D48">
          <w:delText>”</w:delText>
        </w:r>
      </w:del>
      <w:r w:rsidR="00E00F5E">
        <w:t xml:space="preserve"> e </w:t>
      </w:r>
      <w:del w:id="130" w:author="Dalton Solano dos Reis" w:date="2023-06-23T16:12:00Z">
        <w:r w:rsidR="00E00F5E" w:rsidDel="003A1D48">
          <w:delText>“</w:delText>
        </w:r>
      </w:del>
      <w:r w:rsidR="00E00F5E" w:rsidRPr="003A1D48">
        <w:rPr>
          <w:rStyle w:val="TF-COURIER9"/>
          <w:rPrChange w:id="131" w:author="Dalton Solano dos Reis" w:date="2023-06-23T16:12:00Z">
            <w:rPr/>
          </w:rPrChange>
        </w:rPr>
        <w:t>GGG</w:t>
      </w:r>
      <w:del w:id="132" w:author="Dalton Solano dos Reis" w:date="2023-06-23T16:12:00Z">
        <w:r w:rsidR="00E00F5E" w:rsidDel="003A1D48">
          <w:delText>”</w:delText>
        </w:r>
      </w:del>
      <w:r w:rsidR="00E00F5E">
        <w:t xml:space="preserve">. </w:t>
      </w:r>
      <w:r w:rsidR="00930969">
        <w:t>É</w:t>
      </w:r>
      <w:r w:rsidR="00B86AB5" w:rsidRPr="00B86AB5">
        <w:t xml:space="preserve"> necessário que sejam escritas regras para cada um dos </w:t>
      </w:r>
      <w:r w:rsidR="00B86AB5" w:rsidRPr="003A1D48">
        <w:rPr>
          <w:i/>
          <w:iCs/>
          <w:rPrChange w:id="133" w:author="Dalton Solano dos Reis" w:date="2023-06-23T16:11:00Z">
            <w:rPr/>
          </w:rPrChange>
        </w:rPr>
        <w:t>tiles</w:t>
      </w:r>
      <w:r w:rsidR="00B86AB5" w:rsidRPr="00B86AB5">
        <w:t xml:space="preserve"> criados, as regras são essenciais para que seja possível relacionar </w:t>
      </w:r>
      <w:r w:rsidR="00B86AB5" w:rsidRPr="003A1D48">
        <w:rPr>
          <w:i/>
          <w:iCs/>
          <w:rPrChange w:id="134" w:author="Dalton Solano dos Reis" w:date="2023-06-23T16:12:00Z">
            <w:rPr/>
          </w:rPrChange>
        </w:rPr>
        <w:t>tiles</w:t>
      </w:r>
      <w:r w:rsidR="00B86AB5" w:rsidRPr="00B86AB5">
        <w:t xml:space="preserve"> entre si, dependendo de suas regras. Neste trabalho, foram usadas três </w:t>
      </w:r>
      <w:r w:rsidR="00B86AB5" w:rsidRPr="003A1D48">
        <w:rPr>
          <w:i/>
          <w:iCs/>
          <w:rPrChange w:id="135" w:author="Dalton Solano dos Reis" w:date="2023-06-23T16:12:00Z">
            <w:rPr/>
          </w:rPrChange>
        </w:rPr>
        <w:t>sprites</w:t>
      </w:r>
      <w:r w:rsidR="00B86AB5" w:rsidRPr="00B86AB5">
        <w:t xml:space="preserve"> diferentes, de diferentes alturas para dar um relevo maior ao mapa gerado. Ao criar uma regra, é importante ter em mente que todas as possibilidades devem ser concebidas, para que assim, seja gerado um terreno mais natural, sem repetições de padrões indesejados.</w:t>
      </w:r>
      <w:r w:rsidR="002E4F6D">
        <w:t xml:space="preserve"> No </w:t>
      </w:r>
      <w:commentRangeStart w:id="136"/>
      <w:r w:rsidR="002E4F6D">
        <w:t>Quadro 4</w:t>
      </w:r>
      <w:commentRangeEnd w:id="136"/>
      <w:r w:rsidR="003A1D48">
        <w:rPr>
          <w:rStyle w:val="Refdecomentrio"/>
        </w:rPr>
        <w:commentReference w:id="136"/>
      </w:r>
      <w:r w:rsidR="002E4F6D">
        <w:t>, podemos ver todas as regras que foram definidas neste trabalho,</w:t>
      </w:r>
      <w:r w:rsidR="00EF4F17">
        <w:t xml:space="preserve"> como mencionado anteriormente, são necessárias regras para todas as </w:t>
      </w:r>
      <w:r w:rsidR="00B80153">
        <w:t>possibilidade</w:t>
      </w:r>
      <w:ins w:id="137" w:author="Dalton Solano dos Reis" w:date="2023-06-23T16:13:00Z">
        <w:r w:rsidR="003A1D48">
          <w:t>s</w:t>
        </w:r>
      </w:ins>
      <w:r w:rsidR="00B80153">
        <w:t xml:space="preserve"> </w:t>
      </w:r>
      <w:r w:rsidR="00EF4F17">
        <w:t>possíveis</w:t>
      </w:r>
      <w:r w:rsidR="00B80153">
        <w:t xml:space="preserve"> de interação entre os </w:t>
      </w:r>
      <w:r w:rsidR="00B80153">
        <w:rPr>
          <w:i/>
          <w:iCs/>
        </w:rPr>
        <w:t>sprites</w:t>
      </w:r>
      <w:r w:rsidR="00B80153">
        <w:t>.</w:t>
      </w:r>
    </w:p>
    <w:p w14:paraId="412F9545" w14:textId="463409A9" w:rsidR="00EA5189" w:rsidRDefault="00EA5189" w:rsidP="00EA5189">
      <w:pPr>
        <w:pStyle w:val="TF-LEGENDA"/>
      </w:pPr>
      <w:r>
        <w:t xml:space="preserve">Quadro </w:t>
      </w:r>
      <w:fldSimple w:instr=" SEQ Quadro \* ARABIC ">
        <w:r w:rsidR="00CE76C2">
          <w:rPr>
            <w:noProof/>
          </w:rPr>
          <w:t>2</w:t>
        </w:r>
      </w:fldSimple>
      <w:r>
        <w:t xml:space="preserve"> – Regras desenvolvidas para </w:t>
      </w:r>
      <w:r w:rsidR="002E4F6D">
        <w:t>o algoritmo WFC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58"/>
      </w:tblGrid>
      <w:tr w:rsidR="00EA5189" w:rsidRPr="0087190C" w14:paraId="099023B8" w14:textId="77777777" w:rsidTr="00EA5189">
        <w:trPr>
          <w:jc w:val="center"/>
        </w:trPr>
        <w:tc>
          <w:tcPr>
            <w:tcW w:w="6658" w:type="dxa"/>
          </w:tcPr>
          <w:p w14:paraId="679AE22F" w14:textId="77777777" w:rsidR="00EA5189" w:rsidRDefault="00EA5189" w:rsidP="00EA5189">
            <w:pPr>
              <w:pStyle w:val="TF-CDIGO-FONTE"/>
            </w:pPr>
            <w:r>
              <w:t>self.file_lookup_table = {</w:t>
            </w:r>
          </w:p>
          <w:p w14:paraId="3BE41252" w14:textId="30D1327B" w:rsidR="00EA5189" w:rsidRDefault="00EA5189" w:rsidP="00EA5189">
            <w:pPr>
              <w:pStyle w:val="TF-CDIGO-FONTE"/>
            </w:pPr>
            <w:r>
              <w:t xml:space="preserve">    "water_bottom": ("GGG", "GGA", "AAA", "AGG"),</w:t>
            </w:r>
          </w:p>
          <w:p w14:paraId="379FA72F" w14:textId="3E8D7D64" w:rsidR="00EA5189" w:rsidRDefault="00EA5189" w:rsidP="00EA5189">
            <w:pPr>
              <w:pStyle w:val="TF-CDIGO-FONTE"/>
            </w:pPr>
            <w:r>
              <w:t xml:space="preserve">    "water_right": ("GGA", "AAA", "AGG", "GGG"),</w:t>
            </w:r>
          </w:p>
          <w:p w14:paraId="02DD9649" w14:textId="2FC4401A" w:rsidR="00EA5189" w:rsidRDefault="00EA5189" w:rsidP="00EA5189">
            <w:pPr>
              <w:pStyle w:val="TF-CDIGO-FONTE"/>
            </w:pPr>
            <w:r>
              <w:t xml:space="preserve">    "water_left": ("AGG", "GGG", "GGA", "AAA"),</w:t>
            </w:r>
          </w:p>
          <w:p w14:paraId="3801764F" w14:textId="19F82900" w:rsidR="00EA5189" w:rsidRDefault="00EA5189" w:rsidP="00EA5189">
            <w:pPr>
              <w:pStyle w:val="TF-CDIGO-FONTE"/>
            </w:pPr>
            <w:r>
              <w:t xml:space="preserve">    "water_top": ("AAA", "AGG", "GGG", "GGA"),</w:t>
            </w:r>
          </w:p>
          <w:p w14:paraId="2B249367" w14:textId="581E420D" w:rsidR="00EA5189" w:rsidRDefault="00EA5189" w:rsidP="00EA5189">
            <w:pPr>
              <w:pStyle w:val="TF-CDIGO-FONTE"/>
            </w:pPr>
            <w:r>
              <w:t xml:space="preserve">    "water_top_right": ("AAA", "AAA", "AGG", "GGA"),</w:t>
            </w:r>
          </w:p>
          <w:p w14:paraId="35379163" w14:textId="0D8260D6" w:rsidR="00EA5189" w:rsidRDefault="00EA5189" w:rsidP="00EA5189">
            <w:pPr>
              <w:pStyle w:val="TF-CDIGO-FONTE"/>
            </w:pPr>
            <w:r>
              <w:t xml:space="preserve">    "water_top_left": ("AAA", "AGG", "GGA", "AAA"),</w:t>
            </w:r>
          </w:p>
          <w:p w14:paraId="2FD15AEF" w14:textId="100A7049" w:rsidR="00EA5189" w:rsidRDefault="00EA5189" w:rsidP="00EA5189">
            <w:pPr>
              <w:pStyle w:val="TF-CDIGO-FONTE"/>
            </w:pPr>
            <w:r>
              <w:t xml:space="preserve">    "water_bottom_right": ("GGA", "AAA", "AAA", "AGG"),</w:t>
            </w:r>
          </w:p>
          <w:p w14:paraId="718C2959" w14:textId="113810CC" w:rsidR="00EA5189" w:rsidRDefault="00EA5189" w:rsidP="00EA5189">
            <w:pPr>
              <w:pStyle w:val="TF-CDIGO-FONTE"/>
            </w:pPr>
            <w:r>
              <w:t xml:space="preserve">    "water_bottom_left": ("AGG", "GGA", "AAA", "AAA"),</w:t>
            </w:r>
          </w:p>
          <w:p w14:paraId="291B268E" w14:textId="7FAB8495" w:rsidR="00EA5189" w:rsidRDefault="00EA5189" w:rsidP="00EA5189">
            <w:pPr>
              <w:pStyle w:val="TF-CDIGO-FONTE"/>
            </w:pPr>
            <w:r>
              <w:t xml:space="preserve">    "grass_bottom_left": ("GGA", "AGG", "GGG", "GGG"),</w:t>
            </w:r>
          </w:p>
          <w:p w14:paraId="11A2ECBB" w14:textId="2185375A" w:rsidR="00EA5189" w:rsidRDefault="00EA5189" w:rsidP="00EA5189">
            <w:pPr>
              <w:pStyle w:val="TF-CDIGO-FONTE"/>
            </w:pPr>
            <w:r>
              <w:t xml:space="preserve">    "grass_bottom_right": ("AGG", "GGG", "GGG", "GGA"),</w:t>
            </w:r>
          </w:p>
          <w:p w14:paraId="32607EED" w14:textId="2A9B3A40" w:rsidR="00EA5189" w:rsidRDefault="00EA5189" w:rsidP="00EA5189">
            <w:pPr>
              <w:pStyle w:val="TF-CDIGO-FONTE"/>
            </w:pPr>
            <w:r>
              <w:t xml:space="preserve">    "grass_top_left": ("GGG", "GGA", "AGG", "GGG"),</w:t>
            </w:r>
          </w:p>
          <w:p w14:paraId="7584C96D" w14:textId="70D25241" w:rsidR="00EA5189" w:rsidRDefault="00EA5189" w:rsidP="00EA5189">
            <w:pPr>
              <w:pStyle w:val="TF-CDIGO-FONTE"/>
            </w:pPr>
            <w:r>
              <w:t xml:space="preserve">    "grass_top_right": ("GGG", "GGG", "GGA", "AGG"),</w:t>
            </w:r>
          </w:p>
          <w:p w14:paraId="02305868" w14:textId="78D6E660" w:rsidR="00EA5189" w:rsidRDefault="00EA5189" w:rsidP="00EA5189">
            <w:pPr>
              <w:pStyle w:val="TF-CDIGO-FONTE"/>
            </w:pPr>
            <w:r>
              <w:t xml:space="preserve">    "grass_stone_bottom": ("GGG", "GGG", "PPP", "GGG"),</w:t>
            </w:r>
          </w:p>
          <w:p w14:paraId="13BC405C" w14:textId="65CAC3B3" w:rsidR="00EA5189" w:rsidRDefault="00EA5189" w:rsidP="00EA5189">
            <w:pPr>
              <w:pStyle w:val="TF-CDIGO-FONTE"/>
            </w:pPr>
            <w:r>
              <w:t xml:space="preserve">    "grass_stone_left": ("GGG", "GGG", "GGG", "PPP"),</w:t>
            </w:r>
          </w:p>
          <w:p w14:paraId="37FDD434" w14:textId="05FBDBCB" w:rsidR="00EA5189" w:rsidRDefault="00EA5189" w:rsidP="00EA5189">
            <w:pPr>
              <w:pStyle w:val="TF-CDIGO-FONTE"/>
            </w:pPr>
            <w:r>
              <w:t xml:space="preserve">    "grass_stone_right": ("GGG", "PPP", "GGG", "GGG"),</w:t>
            </w:r>
          </w:p>
          <w:p w14:paraId="091AC7C2" w14:textId="599EBFF3" w:rsidR="00EA5189" w:rsidRDefault="00EA5189" w:rsidP="00EA5189">
            <w:pPr>
              <w:pStyle w:val="TF-CDIGO-FONTE"/>
            </w:pPr>
            <w:r>
              <w:t xml:space="preserve">    "grass_stone_up": ("PPP", "GGG", "GGG", "GGG"),</w:t>
            </w:r>
          </w:p>
          <w:p w14:paraId="636E0796" w14:textId="26C79022" w:rsidR="00EA5189" w:rsidRDefault="00EA5189" w:rsidP="00EA5189">
            <w:pPr>
              <w:pStyle w:val="TF-CDIGO-FONTE"/>
            </w:pPr>
            <w:r>
              <w:t xml:space="preserve">    "grass": ("GGG", "GGG", "GGG", "GGG"),</w:t>
            </w:r>
          </w:p>
          <w:p w14:paraId="0F25E27B" w14:textId="2257C837" w:rsidR="00EA5189" w:rsidRDefault="00EA5189" w:rsidP="00EA5189">
            <w:pPr>
              <w:pStyle w:val="TF-CDIGO-FONTE"/>
            </w:pPr>
            <w:r>
              <w:t xml:space="preserve">    "water": ("AAA", "AAA", "AAA", "AAA"),</w:t>
            </w:r>
          </w:p>
          <w:p w14:paraId="3B6E4C1F" w14:textId="33187B2C" w:rsidR="00EA5189" w:rsidRDefault="00EA5189" w:rsidP="00EA5189">
            <w:pPr>
              <w:pStyle w:val="TF-CDIGO-FONTE"/>
            </w:pPr>
            <w:r>
              <w:t xml:space="preserve">    "stone": ("PPP", "PPP", "PPP", "PPP"),</w:t>
            </w:r>
          </w:p>
          <w:p w14:paraId="76D94DF2" w14:textId="3481D095" w:rsidR="00EA5189" w:rsidRPr="00877B61" w:rsidRDefault="00EA5189" w:rsidP="00EA5189">
            <w:pPr>
              <w:pStyle w:val="TF-CDIGO-FONTE"/>
            </w:pPr>
            <w:r>
              <w:t>}</w:t>
            </w:r>
          </w:p>
        </w:tc>
      </w:tr>
    </w:tbl>
    <w:p w14:paraId="200028F2" w14:textId="41C61E7F" w:rsidR="00EA5189" w:rsidRPr="00B86AB5" w:rsidRDefault="00EA5189" w:rsidP="00B80153">
      <w:pPr>
        <w:pStyle w:val="TF-FONTE"/>
      </w:pPr>
      <w:r w:rsidRPr="00AE040E">
        <w:t>Fonte</w:t>
      </w:r>
      <w:r>
        <w:t xml:space="preserve">: </w:t>
      </w:r>
      <w:r w:rsidR="00EF4F17">
        <w:t>elaborado pelo autor</w:t>
      </w:r>
      <w:ins w:id="138" w:author="Dalton Solano dos Reis" w:date="2023-06-23T16:13:00Z">
        <w:r w:rsidR="003A1D48">
          <w:t>.</w:t>
        </w:r>
      </w:ins>
    </w:p>
    <w:p w14:paraId="3D04991A" w14:textId="19DB235C" w:rsidR="00930A7E" w:rsidRDefault="00304A34" w:rsidP="00930A7E">
      <w:pPr>
        <w:pStyle w:val="Ttulo4"/>
      </w:pPr>
      <w:r>
        <w:t>Entropia</w:t>
      </w:r>
    </w:p>
    <w:p w14:paraId="56ECBE2C" w14:textId="314926E9" w:rsidR="003253DB" w:rsidRDefault="007D295B" w:rsidP="003253DB">
      <w:pPr>
        <w:pStyle w:val="TF-TEXTO"/>
      </w:pPr>
      <w:r>
        <w:t>Para Sandhu, Chen e McCoy (2019), a en</w:t>
      </w:r>
      <w:r w:rsidR="00653DCD">
        <w:t xml:space="preserve">tropia é a probabilidade de um elemento ser escolhido, sendo um conceito similar </w:t>
      </w:r>
      <w:r w:rsidR="007C448A">
        <w:t>ao conceito presente na física. A entropia é um fator importante que dirige as escolhas que o WFC faz enquanto itera sobre</w:t>
      </w:r>
      <w:r w:rsidR="009770C3">
        <w:t xml:space="preserve"> o espaço generativo. Sandhu, Chen e McCoy (2019) complementam que o desenvolvedor pode </w:t>
      </w:r>
      <w:r w:rsidR="005D0B5B">
        <w:t xml:space="preserve">obter mais controle do espaço generativo adicionando restrições que manipulem a entropia. A entropia </w:t>
      </w:r>
      <w:r w:rsidR="00F07D03">
        <w:t xml:space="preserve">é definida pelo número de possibilidades presentes na escolha de um </w:t>
      </w:r>
      <w:r w:rsidR="00F07D03">
        <w:rPr>
          <w:i/>
          <w:iCs/>
        </w:rPr>
        <w:t xml:space="preserve">tile </w:t>
      </w:r>
      <w:r w:rsidR="00F07D03">
        <w:t>em específico</w:t>
      </w:r>
      <w:r w:rsidR="00F567AF">
        <w:t xml:space="preserve">. No início do algoritmo, todos os </w:t>
      </w:r>
      <w:r w:rsidR="00F567AF">
        <w:rPr>
          <w:i/>
          <w:iCs/>
        </w:rPr>
        <w:t xml:space="preserve">tiles </w:t>
      </w:r>
      <w:r w:rsidR="00F567AF">
        <w:t>possuem a mesma entropia, por conta de não haver nenhuma restrição até o momento, porém, após a primeira escolha</w:t>
      </w:r>
      <w:r w:rsidR="00F33658">
        <w:t xml:space="preserve">, que geralmente é feita aleatoriamente, a entropia dos </w:t>
      </w:r>
      <w:r w:rsidR="00F33658">
        <w:rPr>
          <w:i/>
          <w:iCs/>
        </w:rPr>
        <w:t xml:space="preserve">tiles </w:t>
      </w:r>
      <w:r w:rsidR="00F33658">
        <w:t>em volta diminuem</w:t>
      </w:r>
      <w:r w:rsidR="00CD3629">
        <w:t>. Como mencionado anteriormente</w:t>
      </w:r>
      <w:r w:rsidR="005832E8">
        <w:t xml:space="preserve">, os </w:t>
      </w:r>
      <w:r w:rsidR="005832E8">
        <w:rPr>
          <w:i/>
          <w:iCs/>
        </w:rPr>
        <w:t xml:space="preserve">tiles </w:t>
      </w:r>
      <w:r w:rsidR="005832E8">
        <w:t xml:space="preserve">são ordenados da menor entropia para a maior, sendo que a menor sempre deve ser escolhida, pois </w:t>
      </w:r>
      <w:r w:rsidR="009370AD">
        <w:t xml:space="preserve">aumenta a chance </w:t>
      </w:r>
      <w:r w:rsidR="00115067">
        <w:t>de o</w:t>
      </w:r>
      <w:r w:rsidR="009370AD">
        <w:t xml:space="preserve"> algoritmo realizar todo o processo sem ter a necessidade de realizar um </w:t>
      </w:r>
      <w:r w:rsidR="009370AD" w:rsidRPr="009370AD">
        <w:rPr>
          <w:i/>
          <w:iCs/>
        </w:rPr>
        <w:t>backtracking</w:t>
      </w:r>
      <w:r w:rsidR="00C4010C">
        <w:rPr>
          <w:i/>
          <w:iCs/>
        </w:rPr>
        <w:t xml:space="preserve"> </w:t>
      </w:r>
      <w:r w:rsidR="00C4010C">
        <w:t>para correção.</w:t>
      </w:r>
    </w:p>
    <w:p w14:paraId="1D766E98" w14:textId="55A4FD3C" w:rsidR="003253DB" w:rsidRDefault="003253DB" w:rsidP="003253DB">
      <w:pPr>
        <w:pStyle w:val="TF-TEXTO"/>
      </w:pPr>
      <w:r>
        <w:t>Neste trabalho a entropia é calculada</w:t>
      </w:r>
      <w:r w:rsidR="00E62B74">
        <w:t xml:space="preserve"> </w:t>
      </w:r>
      <w:r w:rsidR="00366A9D">
        <w:t xml:space="preserve">passando como parâmetro uma posição </w:t>
      </w:r>
      <w:r w:rsidR="00366A9D" w:rsidRPr="003A1D48">
        <w:rPr>
          <w:rStyle w:val="TF-COURIER9"/>
          <w:rPrChange w:id="139" w:author="Dalton Solano dos Reis" w:date="2023-06-23T16:15:00Z">
            <w:rPr/>
          </w:rPrChange>
        </w:rPr>
        <w:t>(x, y)</w:t>
      </w:r>
      <w:r w:rsidR="00366A9D">
        <w:t xml:space="preserve"> da matriz 2D que é o mapa, </w:t>
      </w:r>
      <w:r w:rsidR="0029546A">
        <w:t xml:space="preserve">e dentro da função, calculando para cada </w:t>
      </w:r>
      <w:r w:rsidR="0029546A">
        <w:rPr>
          <w:i/>
          <w:iCs/>
        </w:rPr>
        <w:t>tile</w:t>
      </w:r>
      <w:r w:rsidR="0029546A">
        <w:t xml:space="preserve"> adjacente, as restrições que cada um apresentam e que influenciam a escolha do </w:t>
      </w:r>
      <w:r w:rsidR="0029546A">
        <w:rPr>
          <w:i/>
          <w:iCs/>
        </w:rPr>
        <w:t xml:space="preserve">tile </w:t>
      </w:r>
      <w:r w:rsidR="0029546A" w:rsidRPr="003A1D48">
        <w:rPr>
          <w:rStyle w:val="TF-COURIER9"/>
          <w:rPrChange w:id="140" w:author="Dalton Solano dos Reis" w:date="2023-06-23T16:15:00Z">
            <w:rPr/>
          </w:rPrChange>
        </w:rPr>
        <w:t>(x, y)</w:t>
      </w:r>
      <w:r w:rsidR="0029546A">
        <w:t xml:space="preserve">. </w:t>
      </w:r>
      <w:r w:rsidR="00FC0B3F">
        <w:t xml:space="preserve">Após aplicar todas as </w:t>
      </w:r>
      <w:r w:rsidR="00715A21">
        <w:t xml:space="preserve">restrições, será gerada uma lista de possíveis </w:t>
      </w:r>
      <w:r w:rsidR="00715A21">
        <w:rPr>
          <w:i/>
          <w:iCs/>
        </w:rPr>
        <w:t>tiles</w:t>
      </w:r>
      <w:r w:rsidR="00715A21">
        <w:t xml:space="preserve"> </w:t>
      </w:r>
      <w:r w:rsidR="007B79FA">
        <w:t xml:space="preserve">que podem ser </w:t>
      </w:r>
      <w:r w:rsidR="0099422F">
        <w:t xml:space="preserve">utilizados naquele </w:t>
      </w:r>
      <w:r w:rsidR="0099422F">
        <w:lastRenderedPageBreak/>
        <w:t>espaço</w:t>
      </w:r>
      <w:r w:rsidR="007B79FA">
        <w:t xml:space="preserve">, sendo a entropia, a quantidade de </w:t>
      </w:r>
      <w:r w:rsidR="0099422F">
        <w:t xml:space="preserve">possibilidades que foram calculadas. No Quadro 5, temos o exemplo de </w:t>
      </w:r>
      <w:r w:rsidR="00025758">
        <w:t>cálculo do lado direito</w:t>
      </w:r>
      <w:r w:rsidR="007B33DE">
        <w:t>.</w:t>
      </w:r>
    </w:p>
    <w:p w14:paraId="7DDBF89F" w14:textId="7DBC7869" w:rsidR="00251B18" w:rsidRPr="00595992" w:rsidRDefault="00251B18" w:rsidP="00251B18">
      <w:pPr>
        <w:pStyle w:val="TF-LEGENDA"/>
      </w:pPr>
      <w:r>
        <w:t xml:space="preserve">Quadro 5 – </w:t>
      </w:r>
      <w:r w:rsidR="00595992">
        <w:t xml:space="preserve">Cálculo de entropia do lado direito de um </w:t>
      </w:r>
      <w:r w:rsidR="00595992">
        <w:rPr>
          <w:i/>
          <w:iCs/>
        </w:rPr>
        <w:t>tile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43"/>
      </w:tblGrid>
      <w:tr w:rsidR="00251B18" w:rsidRPr="0087190C" w14:paraId="09D350C1" w14:textId="77777777" w:rsidTr="00251B18">
        <w:trPr>
          <w:trHeight w:val="1911"/>
          <w:jc w:val="center"/>
        </w:trPr>
        <w:tc>
          <w:tcPr>
            <w:tcW w:w="9043" w:type="dxa"/>
          </w:tcPr>
          <w:p w14:paraId="4E6175CE" w14:textId="77777777" w:rsidR="00251B18" w:rsidRDefault="00251B18" w:rsidP="00251B18">
            <w:pPr>
              <w:pStyle w:val="TF-CDIGO-FONTE"/>
            </w:pPr>
            <w:r>
              <w:t>if (x + 1, y) in self.filled_set:</w:t>
            </w:r>
          </w:p>
          <w:p w14:paraId="0BF1308A" w14:textId="2579BD49" w:rsidR="00251B18" w:rsidRDefault="00251B18" w:rsidP="00251B18">
            <w:pPr>
              <w:pStyle w:val="TF-CDIGO-FONTE"/>
            </w:pPr>
            <w:r>
              <w:t xml:space="preserve">    ref = self.board[y][x + 1]</w:t>
            </w:r>
          </w:p>
          <w:p w14:paraId="3EDFC34C" w14:textId="6A737AD8" w:rsidR="00251B18" w:rsidRDefault="00251B18" w:rsidP="00251B18">
            <w:pPr>
              <w:pStyle w:val="TF-CDIGO-FONTE"/>
            </w:pPr>
            <w:r>
              <w:t xml:space="preserve">    if ref is not None:</w:t>
            </w:r>
          </w:p>
          <w:p w14:paraId="2954180C" w14:textId="1B243738" w:rsidR="00251B18" w:rsidRDefault="00251B18" w:rsidP="00251B18">
            <w:pPr>
              <w:pStyle w:val="TF-CDIGO-FONTE"/>
            </w:pPr>
            <w:r>
              <w:t xml:space="preserve">        ref = ref.left[::-1]</w:t>
            </w:r>
          </w:p>
          <w:p w14:paraId="1A2B4B3F" w14:textId="3D94C76C" w:rsidR="00251B18" w:rsidRDefault="00251B18" w:rsidP="00251B18">
            <w:pPr>
              <w:pStyle w:val="TF-CDIGO-FONTE"/>
            </w:pPr>
            <w:r>
              <w:t xml:space="preserve">        localset = {tile for tile in self.tiles if self.tiles[tile].right == ref}</w:t>
            </w:r>
          </w:p>
          <w:p w14:paraId="09F25CEC" w14:textId="0FB35B45" w:rsidR="00251B18" w:rsidRDefault="00251B18" w:rsidP="00251B18">
            <w:pPr>
              <w:pStyle w:val="TF-CDIGO-FONTE"/>
            </w:pPr>
            <w:r>
              <w:t>else:</w:t>
            </w:r>
          </w:p>
          <w:p w14:paraId="31E38395" w14:textId="6EC12228" w:rsidR="00251B18" w:rsidRDefault="00251B18" w:rsidP="00251B18">
            <w:pPr>
              <w:pStyle w:val="TF-CDIGO-FONTE"/>
            </w:pPr>
            <w:r>
              <w:t xml:space="preserve">    localset = set(self.tiles)</w:t>
            </w:r>
          </w:p>
          <w:p w14:paraId="003BA74D" w14:textId="77777777" w:rsidR="00251B18" w:rsidRDefault="00251B18" w:rsidP="00251B18">
            <w:pPr>
              <w:pStyle w:val="TF-CDIGO-FONTE"/>
            </w:pPr>
          </w:p>
          <w:p w14:paraId="082EE351" w14:textId="02484C4D" w:rsidR="00251B18" w:rsidRPr="00877B61" w:rsidRDefault="00251B18" w:rsidP="00251B18">
            <w:pPr>
              <w:pStyle w:val="TF-CDIGO-FONTE"/>
            </w:pPr>
            <w:r>
              <w:t>outset &amp;= localset</w:t>
            </w:r>
          </w:p>
        </w:tc>
      </w:tr>
    </w:tbl>
    <w:p w14:paraId="0ACDA3AE" w14:textId="7A186DCA" w:rsidR="00251B18" w:rsidRPr="00B86AB5" w:rsidRDefault="00251B18" w:rsidP="00251B18">
      <w:pPr>
        <w:pStyle w:val="TF-FONTE"/>
      </w:pPr>
      <w:r w:rsidRPr="00AE040E">
        <w:t>Fonte</w:t>
      </w:r>
      <w:r>
        <w:t>: elaborado pelo autor</w:t>
      </w:r>
      <w:ins w:id="141" w:author="Dalton Solano dos Reis" w:date="2023-06-23T16:16:00Z">
        <w:r w:rsidR="003A1D48">
          <w:t>.</w:t>
        </w:r>
      </w:ins>
    </w:p>
    <w:p w14:paraId="1B920846" w14:textId="463B13D6" w:rsidR="00595992" w:rsidRPr="00176B4E" w:rsidRDefault="00670024" w:rsidP="00765D2A">
      <w:pPr>
        <w:pStyle w:val="TF-TEXTO"/>
      </w:pPr>
      <w:r>
        <w:t>Como mencionado,</w:t>
      </w:r>
      <w:r w:rsidR="006A67A4">
        <w:t xml:space="preserve"> este código somente verifica o </w:t>
      </w:r>
      <w:r w:rsidR="006A67A4">
        <w:rPr>
          <w:i/>
          <w:iCs/>
        </w:rPr>
        <w:t xml:space="preserve">tile </w:t>
      </w:r>
      <w:r w:rsidR="006A67A4">
        <w:t>adjacente à direita, ou seja, x + 1.</w:t>
      </w:r>
      <w:r w:rsidR="0072540C">
        <w:t xml:space="preserve"> Se já estiver populado, é tomada a regra daquele </w:t>
      </w:r>
      <w:r w:rsidR="0072540C">
        <w:rPr>
          <w:i/>
          <w:iCs/>
        </w:rPr>
        <w:t xml:space="preserve">tile </w:t>
      </w:r>
      <w:r w:rsidR="0072540C">
        <w:t xml:space="preserve">como referência, e por fim, </w:t>
      </w:r>
      <w:r w:rsidR="00990EF4">
        <w:t xml:space="preserve">verificado qual o lado esquerdo da regra desta referência (que seria o lado virado para o </w:t>
      </w:r>
      <w:r w:rsidR="00990EF4">
        <w:rPr>
          <w:i/>
          <w:iCs/>
        </w:rPr>
        <w:t>tile</w:t>
      </w:r>
      <w:r w:rsidR="00990EF4">
        <w:t xml:space="preserve"> que está sendo calculado)</w:t>
      </w:r>
      <w:r w:rsidR="00176B4E">
        <w:t xml:space="preserve">. Após essa verificação, todos os </w:t>
      </w:r>
      <w:r w:rsidR="00176B4E">
        <w:rPr>
          <w:i/>
          <w:iCs/>
        </w:rPr>
        <w:t xml:space="preserve">tiles </w:t>
      </w:r>
      <w:r w:rsidR="00176B4E">
        <w:t>que possuem esta mesma regra</w:t>
      </w:r>
      <w:r w:rsidR="00D873D2">
        <w:t xml:space="preserve"> </w:t>
      </w:r>
      <w:r w:rsidR="00E067C3">
        <w:t>do lado direito, para que possa ser uma possibilidade de resposta para o cálculo</w:t>
      </w:r>
      <w:del w:id="142" w:author="Dalton Solano dos Reis" w:date="2023-06-23T16:16:00Z">
        <w:r w:rsidR="008F09F6" w:rsidDel="003A1D48">
          <w:delText>, e</w:delText>
        </w:r>
      </w:del>
      <w:ins w:id="143" w:author="Dalton Solano dos Reis" w:date="2023-06-23T16:16:00Z">
        <w:r w:rsidR="003A1D48">
          <w:t>. E</w:t>
        </w:r>
      </w:ins>
      <w:ins w:id="144" w:author="Dalton Solano dos Reis" w:date="2023-06-23T16:17:00Z">
        <w:r w:rsidR="003A1D48">
          <w:t>,</w:t>
        </w:r>
      </w:ins>
      <w:r w:rsidR="008F09F6">
        <w:t xml:space="preserve"> em caso do </w:t>
      </w:r>
      <w:r w:rsidR="008F09F6">
        <w:rPr>
          <w:i/>
          <w:iCs/>
        </w:rPr>
        <w:t xml:space="preserve">tile </w:t>
      </w:r>
      <w:r w:rsidR="008F09F6">
        <w:t xml:space="preserve">à direita estar vazio, </w:t>
      </w:r>
      <w:r w:rsidR="00EF1BC4">
        <w:t xml:space="preserve">todas as opções podem ser válidas. </w:t>
      </w:r>
      <w:r w:rsidR="00E067C3">
        <w:t>Depois de realizar essa verificação em todos os lados,</w:t>
      </w:r>
      <w:r w:rsidR="006C6682">
        <w:t xml:space="preserve"> as respostas são adicionadas à uma lista utilizando o operador </w:t>
      </w:r>
      <w:r w:rsidR="000A4907" w:rsidRPr="003A1D48">
        <w:rPr>
          <w:rStyle w:val="TF-COURIER9"/>
          <w:rPrChange w:id="145" w:author="Dalton Solano dos Reis" w:date="2023-06-23T16:17:00Z">
            <w:rPr/>
          </w:rPrChange>
        </w:rPr>
        <w:t>AND</w:t>
      </w:r>
      <w:r w:rsidR="000A4907">
        <w:t xml:space="preserve"> para </w:t>
      </w:r>
      <w:r w:rsidR="008F09F6">
        <w:t xml:space="preserve">que somente sejam armazenadas respostas que atendam </w:t>
      </w:r>
      <w:r w:rsidR="00EF1BC4">
        <w:t>os cálculos de todas as adjacências</w:t>
      </w:r>
      <w:r w:rsidR="008F09F6">
        <w:t>.</w:t>
      </w:r>
      <w:r w:rsidR="00765D2A">
        <w:t xml:space="preserve"> Por fim, após</w:t>
      </w:r>
      <w:r w:rsidR="00923474">
        <w:t xml:space="preserve"> todos os cálculos, é retornado o tamanho da lista gerada para aquelas coordenadas (</w:t>
      </w:r>
      <w:r w:rsidR="00923474" w:rsidRPr="003A1D48">
        <w:rPr>
          <w:rStyle w:val="TF-COURIER9"/>
          <w:rPrChange w:id="146" w:author="Dalton Solano dos Reis" w:date="2023-06-23T16:17:00Z">
            <w:rPr/>
          </w:rPrChange>
        </w:rPr>
        <w:t>x, y)</w:t>
      </w:r>
      <w:r w:rsidR="00923474">
        <w:t>, sendo assim, sua entropia.</w:t>
      </w:r>
    </w:p>
    <w:p w14:paraId="12ACECA2" w14:textId="3A9A3CC3" w:rsidR="004568A4" w:rsidRDefault="004568A4" w:rsidP="004568A4">
      <w:pPr>
        <w:pStyle w:val="Ttulo4"/>
      </w:pPr>
      <w:r>
        <w:t>Weighted Choice</w:t>
      </w:r>
    </w:p>
    <w:p w14:paraId="7866FE70" w14:textId="7EAE7D31" w:rsidR="006F3382" w:rsidRDefault="00556B87" w:rsidP="00E43551">
      <w:pPr>
        <w:pStyle w:val="TF-TEXTO"/>
      </w:pPr>
      <w:r>
        <w:t xml:space="preserve">Após </w:t>
      </w:r>
      <w:r w:rsidR="00FB4002">
        <w:t xml:space="preserve">ser calculada a entropia e selecionada a menor dentre elas, </w:t>
      </w:r>
      <w:r w:rsidR="008D418B">
        <w:t xml:space="preserve">iremos ter uma lista de possíveis </w:t>
      </w:r>
      <w:r w:rsidR="008D418B">
        <w:rPr>
          <w:i/>
          <w:iCs/>
        </w:rPr>
        <w:t xml:space="preserve">tiles </w:t>
      </w:r>
      <w:r w:rsidR="008D418B">
        <w:t xml:space="preserve">que podem ocupar o </w:t>
      </w:r>
      <w:r w:rsidR="008D418B">
        <w:rPr>
          <w:i/>
          <w:iCs/>
        </w:rPr>
        <w:t xml:space="preserve">tile </w:t>
      </w:r>
      <w:r w:rsidR="008D418B">
        <w:t xml:space="preserve">que está sendo calculado. </w:t>
      </w:r>
      <w:r w:rsidR="003F36E5">
        <w:t xml:space="preserve">Aplicando um algoritmo simples </w:t>
      </w:r>
      <w:r w:rsidR="00D5655A">
        <w:t xml:space="preserve">de seleção aleatória em que seja levado em conta o peso, para isso, cada uma das regras </w:t>
      </w:r>
      <w:r w:rsidR="003422A8">
        <w:t xml:space="preserve">criadas deve possuir um peso, sendo o valor, um número inteiro. </w:t>
      </w:r>
      <w:r w:rsidR="009440AD">
        <w:t xml:space="preserve">Quando o algoritmo for escolher de fato um </w:t>
      </w:r>
      <w:r w:rsidR="009440AD">
        <w:rPr>
          <w:i/>
          <w:iCs/>
        </w:rPr>
        <w:t xml:space="preserve">tile </w:t>
      </w:r>
      <w:r w:rsidR="009440AD">
        <w:t xml:space="preserve">para ser adicionado à matriz principal, a seleção por </w:t>
      </w:r>
      <w:r w:rsidR="009440AD">
        <w:rPr>
          <w:i/>
          <w:iCs/>
        </w:rPr>
        <w:t xml:space="preserve">weighted choice </w:t>
      </w:r>
      <w:r w:rsidR="009770BC">
        <w:t>possibilita que seja gerado um mapa mais aleatório, sem padrões se repetindo por conta de dois principais itens:</w:t>
      </w:r>
    </w:p>
    <w:p w14:paraId="02B31626" w14:textId="43E6D9B0" w:rsidR="009770BC" w:rsidRDefault="00216A0E" w:rsidP="00564B30">
      <w:pPr>
        <w:pStyle w:val="TF-TEXTO"/>
        <w:numPr>
          <w:ilvl w:val="0"/>
          <w:numId w:val="15"/>
        </w:numPr>
      </w:pPr>
      <w:del w:id="147" w:author="Dalton Solano dos Reis" w:date="2023-06-23T16:18:00Z">
        <w:r w:rsidDel="00D121AE">
          <w:delText xml:space="preserve">A </w:delText>
        </w:r>
      </w:del>
      <w:ins w:id="148" w:author="Dalton Solano dos Reis" w:date="2023-06-23T16:18:00Z">
        <w:r w:rsidR="00D121AE">
          <w:t xml:space="preserve">a </w:t>
        </w:r>
      </w:ins>
      <w:r>
        <w:t xml:space="preserve">escolha não é completamente definida, </w:t>
      </w:r>
      <w:r w:rsidR="004043F4">
        <w:t xml:space="preserve">não há obrigatoriedade de </w:t>
      </w:r>
      <w:r w:rsidR="00564B30">
        <w:t>sempre</w:t>
      </w:r>
      <w:r w:rsidR="004043F4">
        <w:t xml:space="preserve"> escolher</w:t>
      </w:r>
      <w:r w:rsidR="00564B30">
        <w:t xml:space="preserve"> o </w:t>
      </w:r>
      <w:r w:rsidR="00564B30">
        <w:rPr>
          <w:i/>
          <w:iCs/>
        </w:rPr>
        <w:t xml:space="preserve">tile </w:t>
      </w:r>
      <w:r w:rsidR="00564B30">
        <w:t xml:space="preserve">com mais peso, por mais que </w:t>
      </w:r>
      <w:r w:rsidR="00B4192F">
        <w:t xml:space="preserve">um </w:t>
      </w:r>
      <w:r w:rsidR="00B4192F">
        <w:rPr>
          <w:i/>
          <w:iCs/>
        </w:rPr>
        <w:t xml:space="preserve">tile </w:t>
      </w:r>
      <w:r w:rsidR="00B4192F">
        <w:t>possa possuir muito mais influência, a escolha ainda permanece aleatória, porém com mais chance</w:t>
      </w:r>
      <w:r w:rsidR="00771CE4">
        <w:t>s</w:t>
      </w:r>
      <w:r w:rsidR="00B4192F">
        <w:t xml:space="preserve"> para um do que para outro</w:t>
      </w:r>
      <w:ins w:id="149" w:author="Dalton Solano dos Reis" w:date="2023-06-23T16:18:00Z">
        <w:r w:rsidR="00D121AE">
          <w:t>;</w:t>
        </w:r>
      </w:ins>
      <w:del w:id="150" w:author="Dalton Solano dos Reis" w:date="2023-06-23T16:18:00Z">
        <w:r w:rsidR="00B4192F" w:rsidDel="00D121AE">
          <w:delText>.</w:delText>
        </w:r>
      </w:del>
    </w:p>
    <w:p w14:paraId="4FB46E10" w14:textId="44A3308C" w:rsidR="006F3382" w:rsidRPr="00D25F0C" w:rsidRDefault="00216A0E" w:rsidP="00D13650">
      <w:pPr>
        <w:pStyle w:val="TF-TEXTO"/>
        <w:numPr>
          <w:ilvl w:val="0"/>
          <w:numId w:val="15"/>
        </w:numPr>
      </w:pPr>
      <w:del w:id="151" w:author="Dalton Solano dos Reis" w:date="2023-06-23T16:18:00Z">
        <w:r w:rsidDel="00D121AE">
          <w:delText xml:space="preserve">A </w:delText>
        </w:r>
      </w:del>
      <w:ins w:id="152" w:author="Dalton Solano dos Reis" w:date="2023-06-23T16:18:00Z">
        <w:r w:rsidR="00D121AE">
          <w:t xml:space="preserve">a </w:t>
        </w:r>
      </w:ins>
      <w:r>
        <w:t>escolha não é completamente aleatória</w:t>
      </w:r>
      <w:r w:rsidR="00771CE4">
        <w:t>, utilizando uma escolha 100% aleatória, ou seja, sem pesos envolvidos, o mundo gerado</w:t>
      </w:r>
      <w:r w:rsidR="00D13650">
        <w:t xml:space="preserve"> se comporta de forma esquisita, não mantendo uma razão de mais grama do que água por exemplo.</w:t>
      </w:r>
    </w:p>
    <w:p w14:paraId="015D7648" w14:textId="7F948549" w:rsidR="00E43551" w:rsidRDefault="00E43551" w:rsidP="00E43551">
      <w:pPr>
        <w:pStyle w:val="Ttulo3"/>
      </w:pPr>
      <w:r>
        <w:t>Ray Casting</w:t>
      </w:r>
    </w:p>
    <w:p w14:paraId="06CAE7E4" w14:textId="7957F729" w:rsidR="006C6B5B" w:rsidRDefault="00700DC1" w:rsidP="006C6B5B">
      <w:pPr>
        <w:pStyle w:val="TF-TEXTO"/>
      </w:pPr>
      <w:r>
        <w:t xml:space="preserve">O algoritmo de Ray Casting pode ser construído de várias formas, </w:t>
      </w:r>
      <w:ins w:id="153" w:author="Dalton Solano dos Reis" w:date="2023-06-23T16:19:00Z">
        <w:r w:rsidR="00D121AE">
          <w:t xml:space="preserve">e </w:t>
        </w:r>
      </w:ins>
      <w:r>
        <w:t>a forma a ser definida irá depender do resultado que o desenvolvedor espera e do ambiente em que ele será aplicado.</w:t>
      </w:r>
      <w:r w:rsidR="006C6B5B">
        <w:t xml:space="preserve"> Nesta seção, serão demonstrados três diferentes algoritmos que possuem a mesma finalidade, porém, com lógicas diferentes e para diferentes fins</w:t>
      </w:r>
      <w:r w:rsidR="000F70B1">
        <w:t xml:space="preserve">, dentre eles: Ray Casting por pixel, Ray Casting utilizando </w:t>
      </w:r>
      <w:r w:rsidR="00F72792">
        <w:t xml:space="preserve">Digital Diference Analyzer (DDA) e Ray Casting utilizando os vértices dos obstáculos. Dos algoritmos mencionados, </w:t>
      </w:r>
      <w:r w:rsidR="000F62FD">
        <w:t>os dois primeiros somente funcionam em mapas com duas dimensões (2D)</w:t>
      </w:r>
      <w:r w:rsidR="00A109B4">
        <w:t>, e no terceiro caso, é possível adaptá-lo para utilizar em qualquer ambiente, desde que seja possível obter a posição dos vértices dos obstáculos.</w:t>
      </w:r>
    </w:p>
    <w:p w14:paraId="7CA4E0DF" w14:textId="09B92303" w:rsidR="006C6B5B" w:rsidRDefault="000F70B1" w:rsidP="006C6B5B">
      <w:pPr>
        <w:pStyle w:val="Ttulo4"/>
      </w:pPr>
      <w:r>
        <w:t>Ray Casting por Pixel</w:t>
      </w:r>
    </w:p>
    <w:p w14:paraId="59E84538" w14:textId="22720DB6" w:rsidR="00A109B4" w:rsidRDefault="002131DB" w:rsidP="00A109B4">
      <w:pPr>
        <w:pStyle w:val="TF-TEXTO"/>
      </w:pPr>
      <w:r>
        <w:t>Este algoritmo leva como base</w:t>
      </w:r>
      <w:r w:rsidR="00CA6A2D">
        <w:t xml:space="preserve"> a posição do jogador, o </w:t>
      </w:r>
      <w:r w:rsidR="006A755F">
        <w:t>ângulo</w:t>
      </w:r>
      <w:r w:rsidR="00CA6A2D">
        <w:t xml:space="preserve"> para qual ele está se direcionando </w:t>
      </w:r>
      <w:r w:rsidR="005C0AF1">
        <w:t>e</w:t>
      </w:r>
      <w:r w:rsidR="00CA6A2D">
        <w:t xml:space="preserve"> uma lista com todos os obstáculos (geralmente sendo </w:t>
      </w:r>
      <w:r w:rsidR="006A755F">
        <w:t>valores inteiro</w:t>
      </w:r>
      <w:r w:rsidR="0094107E">
        <w:t>s</w:t>
      </w:r>
      <w:r w:rsidR="006A755F">
        <w:t xml:space="preserve"> em uma matriz 2D).</w:t>
      </w:r>
      <w:r w:rsidR="0094107E">
        <w:t xml:space="preserve"> </w:t>
      </w:r>
      <w:r w:rsidR="00A90886">
        <w:t>Neste tipo de algoritmo,</w:t>
      </w:r>
      <w:r w:rsidR="00176B2D">
        <w:t xml:space="preserve"> cada </w:t>
      </w:r>
      <w:r w:rsidR="00176B2D">
        <w:rPr>
          <w:i/>
          <w:iCs/>
        </w:rPr>
        <w:t xml:space="preserve">ray </w:t>
      </w:r>
      <w:r w:rsidR="00176B2D">
        <w:t xml:space="preserve">disparado do observador </w:t>
      </w:r>
      <w:r w:rsidR="00902E27">
        <w:t xml:space="preserve">aumenta de pixel em pixel, e </w:t>
      </w:r>
      <w:del w:id="154" w:author="Dalton Solano dos Reis" w:date="2023-06-23T16:21:00Z">
        <w:r w:rsidR="00902E27" w:rsidDel="00D121AE">
          <w:delText xml:space="preserve">checa </w:delText>
        </w:r>
      </w:del>
      <w:ins w:id="155" w:author="Dalton Solano dos Reis" w:date="2023-06-23T16:21:00Z">
        <w:r w:rsidR="00D121AE">
          <w:t xml:space="preserve">verifica </w:t>
        </w:r>
      </w:ins>
      <w:r w:rsidR="00902E27">
        <w:t>se o ponto atual está colidindo com um bloco ou não.</w:t>
      </w:r>
      <w:r w:rsidR="0069036C">
        <w:t xml:space="preserve"> Neste trabalho, a função responsável pelo cálculo recebe os parâmetros de ângulo do</w:t>
      </w:r>
      <w:ins w:id="156" w:author="Dalton Solano dos Reis" w:date="2023-06-23T16:21:00Z">
        <w:r w:rsidR="00D121AE">
          <w:t xml:space="preserve"> </w:t>
        </w:r>
        <w:r w:rsidR="00D121AE" w:rsidRPr="00D121AE">
          <w:t>campo de visão</w:t>
        </w:r>
        <w:r w:rsidR="00D121AE">
          <w:t xml:space="preserve"> (</w:t>
        </w:r>
      </w:ins>
      <w:ins w:id="157" w:author="Dalton Solano dos Reis" w:date="2023-06-23T16:22:00Z">
        <w:r w:rsidR="00D121AE" w:rsidRPr="00D121AE">
          <w:t>Field Of View</w:t>
        </w:r>
        <w:r w:rsidR="00D121AE">
          <w:t xml:space="preserve"> –</w:t>
        </w:r>
      </w:ins>
      <w:r w:rsidR="0069036C">
        <w:t xml:space="preserve"> FOV</w:t>
      </w:r>
      <w:ins w:id="158" w:author="Dalton Solano dos Reis" w:date="2023-06-23T16:22:00Z">
        <w:r w:rsidR="00D121AE">
          <w:t>)</w:t>
        </w:r>
      </w:ins>
      <w:r w:rsidR="0069036C">
        <w:t xml:space="preserve"> do jogador</w:t>
      </w:r>
      <w:r w:rsidR="001541C8">
        <w:t xml:space="preserve"> e as coordenadas </w:t>
      </w:r>
      <w:r w:rsidR="001541C8" w:rsidRPr="00D121AE">
        <w:rPr>
          <w:rStyle w:val="TF-COURIER9"/>
          <w:rPrChange w:id="159" w:author="Dalton Solano dos Reis" w:date="2023-06-23T16:23:00Z">
            <w:rPr/>
          </w:rPrChange>
        </w:rPr>
        <w:t>x</w:t>
      </w:r>
      <w:r w:rsidR="001541C8">
        <w:t xml:space="preserve"> e </w:t>
      </w:r>
      <w:r w:rsidR="001541C8" w:rsidRPr="00D121AE">
        <w:rPr>
          <w:rStyle w:val="TF-COURIER9"/>
          <w:rPrChange w:id="160" w:author="Dalton Solano dos Reis" w:date="2023-06-23T16:23:00Z">
            <w:rPr/>
          </w:rPrChange>
        </w:rPr>
        <w:t>y</w:t>
      </w:r>
      <w:r w:rsidR="001541C8">
        <w:t xml:space="preserve"> do jogado</w:t>
      </w:r>
      <w:r w:rsidR="007D1DF4">
        <w:t xml:space="preserve">r. No Quadro 6 podemos ver o principal cálculo realizado </w:t>
      </w:r>
      <w:r w:rsidR="0084124E">
        <w:t xml:space="preserve">para verificar se o </w:t>
      </w:r>
      <w:r w:rsidR="0084124E">
        <w:rPr>
          <w:i/>
          <w:iCs/>
        </w:rPr>
        <w:t xml:space="preserve">ray </w:t>
      </w:r>
      <w:r w:rsidR="0084124E">
        <w:t>encontrou ou não uma parede.</w:t>
      </w:r>
    </w:p>
    <w:p w14:paraId="04463A4F" w14:textId="37E0BA73" w:rsidR="0084124E" w:rsidRPr="00595992" w:rsidRDefault="0084124E" w:rsidP="0084124E">
      <w:pPr>
        <w:pStyle w:val="TF-LEGENDA"/>
      </w:pPr>
      <w:r>
        <w:lastRenderedPageBreak/>
        <w:t xml:space="preserve">Quadro 6 – </w:t>
      </w:r>
      <w:r w:rsidR="008E42CF">
        <w:t xml:space="preserve">Cálculo da posição do </w:t>
      </w:r>
      <w:r w:rsidR="007727CA">
        <w:t>ponto alvo no algoritmo de Ray Casting</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84124E" w:rsidRPr="007013D9" w14:paraId="5FFDF206" w14:textId="77777777" w:rsidTr="00BB2B2F">
        <w:trPr>
          <w:trHeight w:val="1714"/>
          <w:jc w:val="center"/>
        </w:trPr>
        <w:tc>
          <w:tcPr>
            <w:tcW w:w="9702" w:type="dxa"/>
          </w:tcPr>
          <w:p w14:paraId="5E5235AE" w14:textId="6BFAC3EF" w:rsidR="00381442" w:rsidRDefault="001953AA" w:rsidP="00F145C7">
            <w:pPr>
              <w:pStyle w:val="TF-CDIGO-FONTE"/>
            </w:pPr>
            <w:r>
              <w:t>s</w:t>
            </w:r>
            <w:r w:rsidR="00381442">
              <w:t>tart_angle = player_angle – (self.fov / 2)</w:t>
            </w:r>
          </w:p>
          <w:p w14:paraId="31273BE8" w14:textId="77777777" w:rsidR="001953AA" w:rsidRDefault="001953AA" w:rsidP="00F145C7">
            <w:pPr>
              <w:pStyle w:val="TF-CDIGO-FONTE"/>
            </w:pPr>
          </w:p>
          <w:p w14:paraId="6C9BA710" w14:textId="4E70F41F" w:rsidR="00F145C7" w:rsidRDefault="00F145C7" w:rsidP="00F145C7">
            <w:pPr>
              <w:pStyle w:val="TF-CDIGO-FONTE"/>
            </w:pPr>
            <w:r>
              <w:t>for ray in range(self.rays</w:t>
            </w:r>
            <w:r w:rsidR="00BB2B2F">
              <w:t>_to_cast</w:t>
            </w:r>
            <w:r>
              <w:t>):</w:t>
            </w:r>
          </w:p>
          <w:p w14:paraId="01CEFDB1" w14:textId="26400334" w:rsidR="00F145C7" w:rsidRDefault="00F145C7" w:rsidP="00F145C7">
            <w:pPr>
              <w:pStyle w:val="TF-CDIGO-FONTE"/>
            </w:pPr>
            <w:r>
              <w:t xml:space="preserve">    target_sin = math.sin(start_angle)</w:t>
            </w:r>
          </w:p>
          <w:p w14:paraId="7CE713B6" w14:textId="558D5590" w:rsidR="00F145C7" w:rsidRDefault="00F145C7" w:rsidP="00F145C7">
            <w:pPr>
              <w:pStyle w:val="TF-CDIGO-FONTE"/>
            </w:pPr>
            <w:r>
              <w:t xml:space="preserve">    target_cos = math.cos(start_angle)</w:t>
            </w:r>
          </w:p>
          <w:p w14:paraId="5021971F" w14:textId="77777777" w:rsidR="00F145C7" w:rsidRDefault="00F145C7" w:rsidP="00F145C7">
            <w:pPr>
              <w:pStyle w:val="TF-CDIGO-FONTE"/>
            </w:pPr>
          </w:p>
          <w:p w14:paraId="4468E107" w14:textId="60C0AA7D" w:rsidR="00F145C7" w:rsidRDefault="00F145C7" w:rsidP="00F145C7">
            <w:pPr>
              <w:pStyle w:val="TF-CDIGO-FONTE"/>
            </w:pPr>
            <w:r>
              <w:t xml:space="preserve">    for depth in range(self.max_depth):</w:t>
            </w:r>
          </w:p>
          <w:p w14:paraId="4BBB000E" w14:textId="19A7A2B1" w:rsidR="0084124E" w:rsidRPr="00877B61" w:rsidRDefault="00F145C7" w:rsidP="00F145C7">
            <w:pPr>
              <w:pStyle w:val="TF-CDIGO-FONTE"/>
            </w:pPr>
            <w:r>
              <w:t xml:space="preserve">        target = Vector2(player_x - target_sin * depth, player_y + target_cos * depth)</w:t>
            </w:r>
          </w:p>
        </w:tc>
      </w:tr>
    </w:tbl>
    <w:p w14:paraId="2C3AC153" w14:textId="2435300A" w:rsidR="0084124E" w:rsidRPr="00B86AB5" w:rsidRDefault="0084124E" w:rsidP="0084124E">
      <w:pPr>
        <w:pStyle w:val="TF-FONTE"/>
      </w:pPr>
      <w:r w:rsidRPr="00AE040E">
        <w:t>Fonte</w:t>
      </w:r>
      <w:r>
        <w:t>: elaborado pelo autor</w:t>
      </w:r>
      <w:ins w:id="161" w:author="Dalton Solano dos Reis" w:date="2023-06-23T16:23:00Z">
        <w:r w:rsidR="00D121AE">
          <w:t>.</w:t>
        </w:r>
      </w:ins>
    </w:p>
    <w:p w14:paraId="2E4B1E23" w14:textId="0626C291" w:rsidR="0084124E" w:rsidRDefault="007727CA" w:rsidP="00A109B4">
      <w:pPr>
        <w:pStyle w:val="TF-TEXTO"/>
      </w:pPr>
      <w:r>
        <w:t xml:space="preserve">Primeiramente é realizado uma repetição dependendo da quantidade de </w:t>
      </w:r>
      <w:r>
        <w:rPr>
          <w:i/>
          <w:iCs/>
        </w:rPr>
        <w:t xml:space="preserve">rays </w:t>
      </w:r>
      <w:r>
        <w:t>que serão geradas</w:t>
      </w:r>
      <w:r w:rsidR="001953AA">
        <w:t xml:space="preserve">, após isso, </w:t>
      </w:r>
      <w:r w:rsidR="0097102F">
        <w:t xml:space="preserve">o seno e cosseno da direção que a </w:t>
      </w:r>
      <w:r w:rsidR="0097102F">
        <w:rPr>
          <w:i/>
          <w:iCs/>
        </w:rPr>
        <w:t xml:space="preserve">ray </w:t>
      </w:r>
      <w:r w:rsidR="0097102F">
        <w:t>irá tomar é calculado</w:t>
      </w:r>
      <w:r w:rsidR="00986583">
        <w:t xml:space="preserve"> utilizando a biblioteca própria do Python. Após isso, teremos outra repetição, que irá </w:t>
      </w:r>
      <w:r w:rsidR="006C7798">
        <w:t xml:space="preserve">de 0 até o tamanho máximo que as </w:t>
      </w:r>
      <w:r w:rsidR="006C7798">
        <w:rPr>
          <w:i/>
          <w:iCs/>
        </w:rPr>
        <w:t xml:space="preserve">rays </w:t>
      </w:r>
      <w:r w:rsidR="006C7798">
        <w:t>podem chegar,</w:t>
      </w:r>
      <w:r w:rsidR="00B36213">
        <w:t xml:space="preserve"> e em cada repetição, um ponto é definido levando em conta a direção da </w:t>
      </w:r>
      <w:r w:rsidR="00B36213">
        <w:rPr>
          <w:i/>
          <w:iCs/>
        </w:rPr>
        <w:t xml:space="preserve">ray </w:t>
      </w:r>
      <w:r w:rsidR="00977F02">
        <w:t>e</w:t>
      </w:r>
      <w:r w:rsidR="00B36213">
        <w:t xml:space="preserve"> o tamanho que a </w:t>
      </w:r>
      <w:r w:rsidR="00B36213">
        <w:rPr>
          <w:i/>
          <w:iCs/>
        </w:rPr>
        <w:t xml:space="preserve">ray </w:t>
      </w:r>
      <w:r w:rsidR="00B36213">
        <w:t>terá, e isso se repete até que seja</w:t>
      </w:r>
      <w:r w:rsidR="00977F02">
        <w:t xml:space="preserve"> encontrado algum bloco, ou até que a </w:t>
      </w:r>
      <w:r w:rsidR="00977F02">
        <w:rPr>
          <w:i/>
          <w:iCs/>
        </w:rPr>
        <w:t xml:space="preserve">ray </w:t>
      </w:r>
      <w:r w:rsidR="00977F02">
        <w:t xml:space="preserve">chegue em seu comprimento máximo, onde o </w:t>
      </w:r>
      <w:r w:rsidR="00977F02">
        <w:rPr>
          <w:i/>
          <w:iCs/>
        </w:rPr>
        <w:t>loop</w:t>
      </w:r>
      <w:r w:rsidR="00977F02">
        <w:t xml:space="preserve"> é quebrado.</w:t>
      </w:r>
    </w:p>
    <w:p w14:paraId="5A1C6731" w14:textId="72D6140D" w:rsidR="00977F02" w:rsidRPr="00977F02" w:rsidRDefault="003D362C" w:rsidP="00A109B4">
      <w:pPr>
        <w:pStyle w:val="TF-TEXTO"/>
      </w:pPr>
      <w:bookmarkStart w:id="162" w:name="_Hlk137658424"/>
      <w:r>
        <w:t>Para verificação de colisão com paredes, é possível traduzir as coordenadas em tela, para coordenadas</w:t>
      </w:r>
      <w:r w:rsidR="004D6C3B">
        <w:t xml:space="preserve"> dentro da matriz, e assim</w:t>
      </w:r>
      <w:bookmarkEnd w:id="162"/>
      <w:r w:rsidR="004D6C3B">
        <w:t>, verificando que valor se encontra naquela posição.</w:t>
      </w:r>
      <w:r w:rsidR="00F438A2">
        <w:t xml:space="preserve"> Neste trabalho, ao encontrar uma parede, o bloco é colorido com </w:t>
      </w:r>
      <w:ins w:id="163" w:author="Dalton Solano dos Reis" w:date="2023-06-23T16:24:00Z">
        <w:r w:rsidR="00D121AE">
          <w:t xml:space="preserve">a cor </w:t>
        </w:r>
      </w:ins>
      <w:r w:rsidR="00F438A2">
        <w:t xml:space="preserve">verde para melhor visualização das colisões. Na Figura </w:t>
      </w:r>
      <w:r w:rsidR="003D7688">
        <w:t>8</w:t>
      </w:r>
      <w:r w:rsidR="00F438A2">
        <w:t xml:space="preserve"> é possível verificar o resultado deste algoritmo utilizando 120 </w:t>
      </w:r>
      <w:r w:rsidR="00F438A2">
        <w:rPr>
          <w:i/>
          <w:iCs/>
        </w:rPr>
        <w:t xml:space="preserve">rays </w:t>
      </w:r>
      <w:r w:rsidR="00F438A2">
        <w:t xml:space="preserve">em um </w:t>
      </w:r>
      <w:r w:rsidR="00C56959">
        <w:t xml:space="preserve">FOV de </w:t>
      </w:r>
      <m:oMath>
        <m:r>
          <w:rPr>
            <w:rFonts w:ascii="Cambria Math" w:hAnsi="Cambria Math"/>
          </w:rPr>
          <m:t>π/3</m:t>
        </m:r>
      </m:oMath>
      <w:r w:rsidR="00F438A2">
        <w:t>.</w:t>
      </w:r>
    </w:p>
    <w:p w14:paraId="2F72E47D" w14:textId="4AE0BF9B" w:rsidR="005E4336" w:rsidRDefault="005E4336" w:rsidP="005E4336">
      <w:pPr>
        <w:pStyle w:val="TF-LEGENDA"/>
      </w:pPr>
      <w:r>
        <w:t xml:space="preserve">Figura </w:t>
      </w:r>
      <w:r w:rsidR="003D7688">
        <w:t>8</w:t>
      </w:r>
      <w:r>
        <w:t xml:space="preserve"> – </w:t>
      </w:r>
      <w:r w:rsidR="00381EF2">
        <w:t>Demonstração do algoritmo de Ray Casting percorrendo pixel por pixel</w:t>
      </w:r>
    </w:p>
    <w:p w14:paraId="65B45B9C" w14:textId="2D6F86DB" w:rsidR="005E4336" w:rsidRPr="00A804AD" w:rsidRDefault="006A187F" w:rsidP="005E4336">
      <w:pPr>
        <w:pStyle w:val="TF-FIGURA"/>
      </w:pPr>
      <w:r w:rsidRPr="006A187F">
        <w:rPr>
          <w:noProof/>
        </w:rPr>
        <w:drawing>
          <wp:inline distT="0" distB="0" distL="0" distR="0" wp14:anchorId="2A95532E" wp14:editId="2D446CDF">
            <wp:extent cx="1918684" cy="1832692"/>
            <wp:effectExtent l="19050" t="19050" r="24765" b="15240"/>
            <wp:docPr id="2052967872"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67872" name="Imagem 1" descr="Logotipo&#10;&#10;Descrição gerada automaticamente"/>
                    <pic:cNvPicPr/>
                  </pic:nvPicPr>
                  <pic:blipFill>
                    <a:blip r:embed="rId26"/>
                    <a:stretch>
                      <a:fillRect/>
                    </a:stretch>
                  </pic:blipFill>
                  <pic:spPr>
                    <a:xfrm>
                      <a:off x="0" y="0"/>
                      <a:ext cx="1933648" cy="1846985"/>
                    </a:xfrm>
                    <a:prstGeom prst="rect">
                      <a:avLst/>
                    </a:prstGeom>
                    <a:ln>
                      <a:solidFill>
                        <a:schemeClr val="tx1"/>
                      </a:solidFill>
                    </a:ln>
                  </pic:spPr>
                </pic:pic>
              </a:graphicData>
            </a:graphic>
          </wp:inline>
        </w:drawing>
      </w:r>
    </w:p>
    <w:p w14:paraId="07FCAEAC" w14:textId="136BF949" w:rsidR="0062568F" w:rsidRDefault="005E4336" w:rsidP="0062568F">
      <w:pPr>
        <w:pStyle w:val="TF-FONTE"/>
      </w:pPr>
      <w:r w:rsidRPr="00AE040E">
        <w:t>Fonte</w:t>
      </w:r>
      <w:r>
        <w:t>: elaborado pelo autor</w:t>
      </w:r>
      <w:ins w:id="164" w:author="Dalton Solano dos Reis" w:date="2023-06-23T16:25:00Z">
        <w:r w:rsidR="00D121AE">
          <w:t>.</w:t>
        </w:r>
      </w:ins>
    </w:p>
    <w:p w14:paraId="4CE25814" w14:textId="20824B6A" w:rsidR="0062568F" w:rsidRPr="000701D4" w:rsidRDefault="0062568F" w:rsidP="0062568F">
      <w:pPr>
        <w:pStyle w:val="TF-TEXTO"/>
      </w:pPr>
      <w:r>
        <w:t>A</w:t>
      </w:r>
      <w:r w:rsidR="00751C12">
        <w:t xml:space="preserve"> performance deste algoritmo, é baseada na quantidade de </w:t>
      </w:r>
      <w:r w:rsidR="00751C12">
        <w:rPr>
          <w:i/>
          <w:iCs/>
        </w:rPr>
        <w:t xml:space="preserve">rays </w:t>
      </w:r>
      <w:r w:rsidR="00751C12">
        <w:t>lançados e no comprimento de cada um deles,</w:t>
      </w:r>
      <w:r w:rsidR="00B03358">
        <w:t xml:space="preserve"> sendo </w:t>
      </w:r>
      <w:r w:rsidR="000701D4">
        <w:t xml:space="preserve">possível diminuir a quantidade de </w:t>
      </w:r>
      <w:r w:rsidR="000701D4">
        <w:rPr>
          <w:i/>
          <w:iCs/>
        </w:rPr>
        <w:t xml:space="preserve">rays </w:t>
      </w:r>
      <w:r w:rsidR="000701D4">
        <w:t>para melhorar drasticamente a performance</w:t>
      </w:r>
      <w:r w:rsidR="00B03358">
        <w:t>.</w:t>
      </w:r>
    </w:p>
    <w:p w14:paraId="51139259" w14:textId="2163B41B" w:rsidR="00FD4DE6" w:rsidRDefault="00FD4DE6" w:rsidP="00FD4DE6">
      <w:pPr>
        <w:pStyle w:val="Ttulo4"/>
      </w:pPr>
      <w:r>
        <w:t>Ray Casting utilizando DDA</w:t>
      </w:r>
    </w:p>
    <w:p w14:paraId="1028A5DA" w14:textId="712809DF" w:rsidR="00FD4DE6" w:rsidRDefault="00FD4DE6" w:rsidP="001240AF">
      <w:pPr>
        <w:pStyle w:val="TF-TEXTO"/>
      </w:pPr>
      <w:r>
        <w:t>Este algoritmo leva como base os mesmos parâmetros do algoritmo anterior, porém os cálculos são realizados de uma forma diferente</w:t>
      </w:r>
      <w:r w:rsidR="00C87F3D">
        <w:t xml:space="preserve">, utilizando o algoritmo </w:t>
      </w:r>
      <w:ins w:id="165" w:author="Dalton Solano dos Reis" w:date="2023-06-23T16:26:00Z">
        <w:r w:rsidR="00D121AE">
          <w:rPr>
            <w:color w:val="000000"/>
          </w:rPr>
          <w:t>Digital Difference Analyzer (DDA)</w:t>
        </w:r>
      </w:ins>
      <w:del w:id="166" w:author="Dalton Solano dos Reis" w:date="2023-06-23T16:26:00Z">
        <w:r w:rsidR="00C87F3D" w:rsidDel="00D121AE">
          <w:delText>DDA</w:delText>
        </w:r>
      </w:del>
      <w:r>
        <w:t>.</w:t>
      </w:r>
      <w:r w:rsidR="00C87F3D">
        <w:t xml:space="preserve"> </w:t>
      </w:r>
      <w:r w:rsidR="007205E7">
        <w:t xml:space="preserve">Este algoritmo </w:t>
      </w:r>
      <w:r w:rsidR="00B525E8">
        <w:t>realiza os cálculos de colisão a cada determinada distância</w:t>
      </w:r>
      <w:r w:rsidR="006341AE">
        <w:t xml:space="preserve">, chamado de </w:t>
      </w:r>
      <w:r w:rsidR="006341AE">
        <w:rPr>
          <w:i/>
          <w:iCs/>
        </w:rPr>
        <w:t>stepsize</w:t>
      </w:r>
      <w:r w:rsidR="00B525E8">
        <w:t>, ao invés de realizar em todos os pixels, incrementando assim, a performance dos cálculos</w:t>
      </w:r>
      <w:r w:rsidR="00AF4F62">
        <w:t>.</w:t>
      </w:r>
      <w:r w:rsidR="001B75E2">
        <w:t xml:space="preserve"> No Quadro 7 </w:t>
      </w:r>
      <w:r w:rsidR="00F5594D">
        <w:t>são apresentados os</w:t>
      </w:r>
      <w:r w:rsidR="00937009">
        <w:t xml:space="preserve"> principais cálculos que serão realizados nessa operação.</w:t>
      </w:r>
    </w:p>
    <w:p w14:paraId="5BEA39DE" w14:textId="25CE7C14" w:rsidR="008F2516" w:rsidRPr="006341AE" w:rsidRDefault="008F2516" w:rsidP="008F2516">
      <w:pPr>
        <w:pStyle w:val="TF-LEGENDA"/>
      </w:pPr>
      <w:r>
        <w:t xml:space="preserve">Quadro </w:t>
      </w:r>
      <w:r w:rsidR="001B75E2">
        <w:t>7</w:t>
      </w:r>
      <w:r>
        <w:t xml:space="preserve"> – Cálculo </w:t>
      </w:r>
      <w:r w:rsidR="00D4565B">
        <w:t xml:space="preserve">da normalização e </w:t>
      </w:r>
      <w:r w:rsidR="006341AE">
        <w:t xml:space="preserve">do </w:t>
      </w:r>
      <w:r w:rsidR="006341AE">
        <w:rPr>
          <w:i/>
          <w:iCs/>
        </w:rPr>
        <w:t>stepsize</w:t>
      </w:r>
      <w:del w:id="167" w:author="Dalton Solano dos Reis" w:date="2023-06-23T16:26:00Z">
        <w:r w:rsidR="006341AE" w:rsidDel="00D121AE">
          <w:delText>.</w:delText>
        </w:r>
      </w:del>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8F2516" w:rsidRPr="0087190C" w14:paraId="762D3B8E" w14:textId="77777777" w:rsidTr="004564F6">
        <w:trPr>
          <w:trHeight w:val="1714"/>
          <w:jc w:val="center"/>
        </w:trPr>
        <w:tc>
          <w:tcPr>
            <w:tcW w:w="9702" w:type="dxa"/>
          </w:tcPr>
          <w:p w14:paraId="4ED6BB0D" w14:textId="0AF7873C" w:rsidR="0030373D" w:rsidRDefault="0030373D" w:rsidP="0030373D">
            <w:pPr>
              <w:pStyle w:val="TF-CDIGO-FONTE"/>
            </w:pPr>
            <w:r>
              <w:t>player_in_map = Vector2(player_x // self.map.tile_size, player_y // self.map.tile_size)</w:t>
            </w:r>
          </w:p>
          <w:p w14:paraId="02D3E3B4" w14:textId="77777777" w:rsidR="00E50391" w:rsidRDefault="00E50391" w:rsidP="0030373D">
            <w:pPr>
              <w:pStyle w:val="TF-CDIGO-FONTE"/>
            </w:pPr>
          </w:p>
          <w:p w14:paraId="54343830" w14:textId="2754FF53" w:rsidR="0030373D" w:rsidRDefault="0030373D" w:rsidP="0030373D">
            <w:pPr>
              <w:pStyle w:val="TF-CDIGO-FONTE"/>
            </w:pPr>
            <w:r>
              <w:t>normalized_direction = (target - player).normalize()</w:t>
            </w:r>
          </w:p>
          <w:p w14:paraId="725C75A2" w14:textId="3D13FA39" w:rsidR="0030373D" w:rsidRDefault="0030373D" w:rsidP="0030373D">
            <w:pPr>
              <w:pStyle w:val="TF-CDIGO-FONTE"/>
            </w:pPr>
            <w:r>
              <w:t>normalized_direction.x -= 0.0000001</w:t>
            </w:r>
          </w:p>
          <w:p w14:paraId="6019ACC7" w14:textId="4160E3E7" w:rsidR="0030373D" w:rsidRDefault="0030373D" w:rsidP="0030373D">
            <w:pPr>
              <w:pStyle w:val="TF-CDIGO-FONTE"/>
            </w:pPr>
            <w:r>
              <w:t>normalized_direction.y -= 0.0000001</w:t>
            </w:r>
          </w:p>
          <w:p w14:paraId="079A7F3C" w14:textId="77777777" w:rsidR="00E50391" w:rsidRDefault="00E50391" w:rsidP="0030373D">
            <w:pPr>
              <w:pStyle w:val="TF-CDIGO-FONTE"/>
            </w:pPr>
          </w:p>
          <w:p w14:paraId="4D87AE86" w14:textId="1E719CD6" w:rsidR="00EF38A7" w:rsidRDefault="0030373D" w:rsidP="0030373D">
            <w:pPr>
              <w:pStyle w:val="TF-CDIGO-FONTE"/>
            </w:pPr>
            <w:r>
              <w:t>ray_stepsize = Vector2(</w:t>
            </w:r>
          </w:p>
          <w:p w14:paraId="244773F6" w14:textId="529EFA8E" w:rsidR="0030373D" w:rsidRDefault="00CE0B7B" w:rsidP="0030373D">
            <w:pPr>
              <w:pStyle w:val="TF-CDIGO-FONTE"/>
            </w:pPr>
            <w:r>
              <w:t xml:space="preserve">    </w:t>
            </w:r>
            <w:r w:rsidR="001B2EAD" w:rsidRPr="001B2EAD">
              <w:t xml:space="preserve">math.sqrt(1 + math.pow((normalized_direction.y / normalized_direction.x), 2)), </w:t>
            </w:r>
          </w:p>
          <w:p w14:paraId="64385A04" w14:textId="34529059" w:rsidR="0030373D" w:rsidRDefault="00CE0B7B" w:rsidP="0030373D">
            <w:pPr>
              <w:pStyle w:val="TF-CDIGO-FONTE"/>
            </w:pPr>
            <w:r>
              <w:t xml:space="preserve">    </w:t>
            </w:r>
            <w:r w:rsidR="001B75E2" w:rsidRPr="001B75E2">
              <w:t>math.sqrt(1 + math.pow((normalized_direction.x / normalized_direction.y), 2))</w:t>
            </w:r>
          </w:p>
          <w:p w14:paraId="67DF2221" w14:textId="56938677" w:rsidR="008F2516" w:rsidRPr="00877B61" w:rsidRDefault="0030373D" w:rsidP="0030373D">
            <w:pPr>
              <w:pStyle w:val="TF-CDIGO-FONTE"/>
            </w:pPr>
            <w:r>
              <w:t>)</w:t>
            </w:r>
          </w:p>
        </w:tc>
      </w:tr>
    </w:tbl>
    <w:p w14:paraId="4052A22F" w14:textId="6C60EB96" w:rsidR="008F2516" w:rsidRPr="00B86AB5" w:rsidRDefault="008F2516" w:rsidP="008F2516">
      <w:pPr>
        <w:pStyle w:val="TF-FONTE"/>
      </w:pPr>
      <w:r w:rsidRPr="00AE040E">
        <w:t>Fonte</w:t>
      </w:r>
      <w:r>
        <w:t>: elaborado pelo autor</w:t>
      </w:r>
      <w:ins w:id="168" w:author="Dalton Solano dos Reis" w:date="2023-06-23T16:26:00Z">
        <w:r w:rsidR="00D121AE">
          <w:t>.</w:t>
        </w:r>
      </w:ins>
    </w:p>
    <w:p w14:paraId="6F12ECE8" w14:textId="11355CAF" w:rsidR="002253C2" w:rsidRDefault="001B75E2" w:rsidP="001B75E2">
      <w:pPr>
        <w:pStyle w:val="TF-TEXTO"/>
      </w:pPr>
      <w:r>
        <w:t>Primeiramente</w:t>
      </w:r>
      <w:r w:rsidR="0027428E">
        <w:t xml:space="preserve"> é calculado a direção </w:t>
      </w:r>
      <w:r w:rsidR="002253C2">
        <w:t xml:space="preserve">que o </w:t>
      </w:r>
      <w:r w:rsidR="002253C2">
        <w:rPr>
          <w:i/>
          <w:iCs/>
        </w:rPr>
        <w:t xml:space="preserve">ray </w:t>
      </w:r>
      <w:r w:rsidR="002253C2">
        <w:t>estará apontado</w:t>
      </w:r>
      <w:r w:rsidR="00D4565B">
        <w:t>, da mesma forma que o algoritmo anterior</w:t>
      </w:r>
      <w:r w:rsidR="002253C2">
        <w:t xml:space="preserve">, é possível realizar isso </w:t>
      </w:r>
      <w:r w:rsidR="00764E8A">
        <w:t>calcula</w:t>
      </w:r>
      <w:r w:rsidR="00D71A51">
        <w:t>n</w:t>
      </w:r>
      <w:r w:rsidR="00764E8A">
        <w:t xml:space="preserve">do para </w:t>
      </w:r>
      <w:r w:rsidR="00764E8A" w:rsidRPr="00D121AE">
        <w:rPr>
          <w:rStyle w:val="TF-COURIER9"/>
          <w:rPrChange w:id="169" w:author="Dalton Solano dos Reis" w:date="2023-06-23T16:28:00Z">
            <w:rPr/>
          </w:rPrChange>
        </w:rPr>
        <w:t xml:space="preserve">x </w:t>
      </w:r>
      <m:oMath>
        <m:r>
          <m:rPr>
            <m:sty m:val="p"/>
          </m:rPr>
          <w:rPr>
            <w:rStyle w:val="TF-COURIER9"/>
            <w:rFonts w:ascii="Cambria Math" w:hAnsi="Cambria Math"/>
            <w:rPrChange w:id="170" w:author="Dalton Solano dos Reis" w:date="2023-06-23T16:28:00Z">
              <w:rPr>
                <w:rFonts w:ascii="Cambria Math" w:hAnsi="Cambria Math"/>
              </w:rPr>
            </w:rPrChange>
          </w:rPr>
          <m:t>playe</m:t>
        </m:r>
        <m:sSub>
          <m:sSubPr>
            <m:ctrlPr>
              <w:rPr>
                <w:rStyle w:val="TF-COURIER9"/>
                <w:rFonts w:ascii="Cambria Math" w:hAnsi="Cambria Math"/>
              </w:rPr>
            </m:ctrlPr>
          </m:sSubPr>
          <m:e>
            <m:r>
              <m:rPr>
                <m:sty m:val="p"/>
              </m:rPr>
              <w:rPr>
                <w:rStyle w:val="TF-COURIER9"/>
                <w:rFonts w:ascii="Cambria Math" w:hAnsi="Cambria Math"/>
                <w:rPrChange w:id="171" w:author="Dalton Solano dos Reis" w:date="2023-06-23T16:28:00Z">
                  <w:rPr>
                    <w:rFonts w:ascii="Cambria Math" w:hAnsi="Cambria Math"/>
                  </w:rPr>
                </w:rPrChange>
              </w:rPr>
              <m:t>r</m:t>
            </m:r>
          </m:e>
          <m:sub>
            <m:r>
              <m:rPr>
                <m:sty m:val="p"/>
              </m:rPr>
              <w:rPr>
                <w:rStyle w:val="TF-COURIER9"/>
                <w:rFonts w:ascii="Cambria Math" w:hAnsi="Cambria Math"/>
                <w:rPrChange w:id="172" w:author="Dalton Solano dos Reis" w:date="2023-06-23T16:28:00Z">
                  <w:rPr>
                    <w:rFonts w:ascii="Cambria Math" w:hAnsi="Cambria Math"/>
                  </w:rPr>
                </w:rPrChange>
              </w:rPr>
              <m:t>x</m:t>
            </m:r>
          </m:sub>
        </m:sSub>
        <m:r>
          <m:rPr>
            <m:sty m:val="p"/>
          </m:rPr>
          <w:rPr>
            <w:rStyle w:val="TF-COURIER9"/>
            <w:rFonts w:ascii="Cambria Math" w:hAnsi="Cambria Math"/>
            <w:rPrChange w:id="173" w:author="Dalton Solano dos Reis" w:date="2023-06-23T16:28:00Z">
              <w:rPr>
                <w:rFonts w:ascii="Cambria Math" w:hAnsi="Cambria Math"/>
              </w:rPr>
            </w:rPrChange>
          </w:rPr>
          <m:t xml:space="preserve">- </m:t>
        </m:r>
        <m:func>
          <m:funcPr>
            <m:ctrlPr>
              <w:rPr>
                <w:rStyle w:val="TF-COURIER9"/>
                <w:rFonts w:ascii="Cambria Math" w:hAnsi="Cambria Math"/>
              </w:rPr>
            </m:ctrlPr>
          </m:funcPr>
          <m:fName>
            <m:r>
              <m:rPr>
                <m:sty m:val="p"/>
              </m:rPr>
              <w:rPr>
                <w:rStyle w:val="TF-COURIER9"/>
                <w:rFonts w:ascii="Cambria Math" w:hAnsi="Cambria Math"/>
                <w:rPrChange w:id="174" w:author="Dalton Solano dos Reis" w:date="2023-06-23T16:28:00Z">
                  <w:rPr>
                    <w:rFonts w:ascii="Cambria Math" w:hAnsi="Cambria Math"/>
                  </w:rPr>
                </w:rPrChange>
              </w:rPr>
              <m:t>sin</m:t>
            </m:r>
          </m:fName>
          <m:e>
            <m:r>
              <m:rPr>
                <m:sty m:val="p"/>
              </m:rPr>
              <w:rPr>
                <w:rStyle w:val="TF-COURIER9"/>
                <w:rFonts w:ascii="Cambria Math" w:hAnsi="Cambria Math"/>
                <w:rPrChange w:id="175" w:author="Dalton Solano dos Reis" w:date="2023-06-23T16:28:00Z">
                  <w:rPr>
                    <w:rFonts w:ascii="Cambria Math" w:hAnsi="Cambria Math"/>
                  </w:rPr>
                </w:rPrChange>
              </w:rPr>
              <m:t>angle</m:t>
            </m:r>
          </m:e>
        </m:func>
        <m:r>
          <m:rPr>
            <m:sty m:val="p"/>
          </m:rPr>
          <w:rPr>
            <w:rStyle w:val="TF-COURIER9"/>
            <w:rFonts w:ascii="Cambria Math" w:hAnsi="Cambria Math"/>
            <w:rPrChange w:id="176" w:author="Dalton Solano dos Reis" w:date="2023-06-23T16:28:00Z">
              <w:rPr>
                <w:rFonts w:ascii="Cambria Math" w:hAnsi="Cambria Math"/>
              </w:rPr>
            </w:rPrChange>
          </w:rPr>
          <m:t>*depth</m:t>
        </m:r>
      </m:oMath>
      <w:r w:rsidR="00D36BA2" w:rsidRPr="00D121AE">
        <w:rPr>
          <w:rStyle w:val="TF-COURIER9"/>
          <w:rPrChange w:id="177" w:author="Dalton Solano dos Reis" w:date="2023-06-23T16:28:00Z">
            <w:rPr/>
          </w:rPrChange>
        </w:rPr>
        <w:t xml:space="preserve"> e</w:t>
      </w:r>
      <w:r w:rsidR="00BD42AD" w:rsidRPr="00D121AE">
        <w:rPr>
          <w:rStyle w:val="TF-COURIER9"/>
          <w:rPrChange w:id="178" w:author="Dalton Solano dos Reis" w:date="2023-06-23T16:28:00Z">
            <w:rPr/>
          </w:rPrChange>
        </w:rPr>
        <w:t xml:space="preserve"> para y </w:t>
      </w:r>
      <m:oMath>
        <m:r>
          <m:rPr>
            <m:sty m:val="p"/>
          </m:rPr>
          <w:rPr>
            <w:rStyle w:val="TF-COURIER9"/>
            <w:rFonts w:ascii="Cambria Math" w:hAnsi="Cambria Math"/>
            <w:rPrChange w:id="179" w:author="Dalton Solano dos Reis" w:date="2023-06-23T16:28:00Z">
              <w:rPr>
                <w:rFonts w:ascii="Cambria Math" w:hAnsi="Cambria Math"/>
              </w:rPr>
            </w:rPrChange>
          </w:rPr>
          <m:t>playe</m:t>
        </m:r>
        <m:sSub>
          <m:sSubPr>
            <m:ctrlPr>
              <w:rPr>
                <w:rStyle w:val="TF-COURIER9"/>
                <w:rFonts w:ascii="Cambria Math" w:hAnsi="Cambria Math"/>
              </w:rPr>
            </m:ctrlPr>
          </m:sSubPr>
          <m:e>
            <m:r>
              <m:rPr>
                <m:sty m:val="p"/>
              </m:rPr>
              <w:rPr>
                <w:rStyle w:val="TF-COURIER9"/>
                <w:rFonts w:ascii="Cambria Math" w:hAnsi="Cambria Math"/>
                <w:rPrChange w:id="180" w:author="Dalton Solano dos Reis" w:date="2023-06-23T16:28:00Z">
                  <w:rPr>
                    <w:rFonts w:ascii="Cambria Math" w:hAnsi="Cambria Math"/>
                  </w:rPr>
                </w:rPrChange>
              </w:rPr>
              <m:t>r</m:t>
            </m:r>
          </m:e>
          <m:sub>
            <m:r>
              <m:rPr>
                <m:sty m:val="p"/>
              </m:rPr>
              <w:rPr>
                <w:rStyle w:val="TF-COURIER9"/>
                <w:rFonts w:ascii="Cambria Math" w:hAnsi="Cambria Math"/>
                <w:rPrChange w:id="181" w:author="Dalton Solano dos Reis" w:date="2023-06-23T16:28:00Z">
                  <w:rPr>
                    <w:rFonts w:ascii="Cambria Math" w:hAnsi="Cambria Math"/>
                  </w:rPr>
                </w:rPrChange>
              </w:rPr>
              <m:t>y</m:t>
            </m:r>
          </m:sub>
        </m:sSub>
        <m:r>
          <m:rPr>
            <m:sty m:val="p"/>
          </m:rPr>
          <w:rPr>
            <w:rStyle w:val="TF-COURIER9"/>
            <w:rFonts w:ascii="Cambria Math" w:hAnsi="Cambria Math"/>
            <w:rPrChange w:id="182" w:author="Dalton Solano dos Reis" w:date="2023-06-23T16:28:00Z">
              <w:rPr>
                <w:rFonts w:ascii="Cambria Math" w:hAnsi="Cambria Math"/>
              </w:rPr>
            </w:rPrChange>
          </w:rPr>
          <m:t>-</m:t>
        </m:r>
        <m:func>
          <m:funcPr>
            <m:ctrlPr>
              <w:rPr>
                <w:rStyle w:val="TF-COURIER9"/>
                <w:rFonts w:ascii="Cambria Math" w:hAnsi="Cambria Math"/>
              </w:rPr>
            </m:ctrlPr>
          </m:funcPr>
          <m:fName>
            <m:r>
              <m:rPr>
                <m:sty m:val="p"/>
              </m:rPr>
              <w:rPr>
                <w:rStyle w:val="TF-COURIER9"/>
                <w:rFonts w:ascii="Cambria Math" w:hAnsi="Cambria Math"/>
                <w:rPrChange w:id="183" w:author="Dalton Solano dos Reis" w:date="2023-06-23T16:28:00Z">
                  <w:rPr>
                    <w:rFonts w:ascii="Cambria Math" w:hAnsi="Cambria Math"/>
                  </w:rPr>
                </w:rPrChange>
              </w:rPr>
              <m:t>cos</m:t>
            </m:r>
          </m:fName>
          <m:e>
            <m:r>
              <m:rPr>
                <m:sty m:val="p"/>
              </m:rPr>
              <w:rPr>
                <w:rStyle w:val="TF-COURIER9"/>
                <w:rFonts w:ascii="Cambria Math" w:hAnsi="Cambria Math"/>
                <w:rPrChange w:id="184" w:author="Dalton Solano dos Reis" w:date="2023-06-23T16:28:00Z">
                  <w:rPr>
                    <w:rFonts w:ascii="Cambria Math" w:hAnsi="Cambria Math"/>
                  </w:rPr>
                </w:rPrChange>
              </w:rPr>
              <m:t>angle</m:t>
            </m:r>
          </m:e>
        </m:func>
        <m:r>
          <m:rPr>
            <m:sty m:val="p"/>
          </m:rPr>
          <w:rPr>
            <w:rStyle w:val="TF-COURIER9"/>
            <w:rFonts w:ascii="Cambria Math" w:hAnsi="Cambria Math"/>
            <w:rPrChange w:id="185" w:author="Dalton Solano dos Reis" w:date="2023-06-23T16:28:00Z">
              <w:rPr>
                <w:rFonts w:ascii="Cambria Math" w:hAnsi="Cambria Math"/>
              </w:rPr>
            </w:rPrChange>
          </w:rPr>
          <m:t>*depth</m:t>
        </m:r>
      </m:oMath>
      <w:r w:rsidR="00D872D1">
        <w:t xml:space="preserve">. Após o cálculo da direção do </w:t>
      </w:r>
      <w:r w:rsidR="00A82500">
        <w:t>ponto</w:t>
      </w:r>
      <w:r w:rsidR="00D872D1">
        <w:t xml:space="preserve"> objetivo, </w:t>
      </w:r>
      <w:r w:rsidR="00A82500">
        <w:t xml:space="preserve">será </w:t>
      </w:r>
      <w:r w:rsidR="00DA1CEF">
        <w:t xml:space="preserve">necessário </w:t>
      </w:r>
      <w:r w:rsidR="00D872D1">
        <w:t xml:space="preserve">normalizar </w:t>
      </w:r>
      <w:r w:rsidR="000A60AC">
        <w:t xml:space="preserve">a direção, que neste trabalho, foi feito utilizando a função </w:t>
      </w:r>
      <w:r w:rsidR="000A60AC" w:rsidRPr="00D121AE">
        <w:rPr>
          <w:rStyle w:val="TF-COURIER9"/>
          <w:rPrChange w:id="186" w:author="Dalton Solano dos Reis" w:date="2023-06-23T16:27:00Z">
            <w:rPr>
              <w:i/>
              <w:iCs/>
            </w:rPr>
          </w:rPrChange>
        </w:rPr>
        <w:t>normalize</w:t>
      </w:r>
      <w:r w:rsidR="000A60AC">
        <w:rPr>
          <w:i/>
          <w:iCs/>
        </w:rPr>
        <w:t xml:space="preserve"> </w:t>
      </w:r>
      <w:r w:rsidR="000A60AC">
        <w:t>do Pygame,</w:t>
      </w:r>
      <w:r w:rsidR="004F0BB9">
        <w:t xml:space="preserve"> que coloca os valores de </w:t>
      </w:r>
      <w:r w:rsidR="004F0BB9" w:rsidRPr="00D121AE">
        <w:rPr>
          <w:rStyle w:val="TF-COURIER9"/>
          <w:rPrChange w:id="187" w:author="Dalton Solano dos Reis" w:date="2023-06-23T16:27:00Z">
            <w:rPr/>
          </w:rPrChange>
        </w:rPr>
        <w:t>x</w:t>
      </w:r>
      <w:r w:rsidR="004F0BB9">
        <w:t xml:space="preserve"> e </w:t>
      </w:r>
      <w:r w:rsidR="004F0BB9" w:rsidRPr="00D121AE">
        <w:rPr>
          <w:rStyle w:val="TF-COURIER9"/>
          <w:rPrChange w:id="188" w:author="Dalton Solano dos Reis" w:date="2023-06-23T16:27:00Z">
            <w:rPr/>
          </w:rPrChange>
        </w:rPr>
        <w:t>y</w:t>
      </w:r>
      <w:r w:rsidR="004F0BB9">
        <w:t xml:space="preserve"> do vetor</w:t>
      </w:r>
      <w:r w:rsidR="00DA1CEF">
        <w:t>,</w:t>
      </w:r>
      <w:r w:rsidR="004F0BB9">
        <w:t xml:space="preserve"> em valores de 0 até 1. É possível que este resultado seja</w:t>
      </w:r>
      <w:r w:rsidR="00855AF0">
        <w:t xml:space="preserve"> </w:t>
      </w:r>
      <w:r w:rsidR="00855AF0">
        <w:lastRenderedPageBreak/>
        <w:t xml:space="preserve">igual a 0, então é necessário tratar esse possível erro, ou tratando por Exception ou </w:t>
      </w:r>
      <w:r w:rsidR="000F3557">
        <w:t>diminuindo/acrescentando um valor que não fará diferença no cálculo.</w:t>
      </w:r>
    </w:p>
    <w:p w14:paraId="4E445C01" w14:textId="4D271895" w:rsidR="00D17440" w:rsidRDefault="00D17440" w:rsidP="00AD14DE">
      <w:pPr>
        <w:pStyle w:val="TF-TEXTO"/>
      </w:pPr>
      <w:r>
        <w:t>Após o cálculo da direção normalizada, iremos calcular os valores</w:t>
      </w:r>
      <w:r w:rsidR="00DA4D30">
        <w:t xml:space="preserve"> referentes ao tamanho de cada </w:t>
      </w:r>
      <w:r w:rsidR="00DA4D30">
        <w:rPr>
          <w:i/>
          <w:iCs/>
        </w:rPr>
        <w:t xml:space="preserve">step </w:t>
      </w:r>
      <w:r w:rsidR="00DA4D30">
        <w:t xml:space="preserve">que </w:t>
      </w:r>
      <w:r w:rsidR="00B50007">
        <w:t>deverá ser tomado</w:t>
      </w:r>
      <w:r w:rsidR="00DA4D30">
        <w:t>, tanto n</w:t>
      </w:r>
      <w:r w:rsidR="00C62B8F">
        <w:t xml:space="preserve">o </w:t>
      </w:r>
      <w:r w:rsidR="00D9647E">
        <w:t xml:space="preserve">eixo </w:t>
      </w:r>
      <w:r w:rsidR="00D9647E" w:rsidRPr="00904A22">
        <w:rPr>
          <w:rStyle w:val="TF-COURIER9"/>
          <w:rPrChange w:id="189" w:author="Dalton Solano dos Reis" w:date="2023-06-23T16:28:00Z">
            <w:rPr/>
          </w:rPrChange>
        </w:rPr>
        <w:t>x</w:t>
      </w:r>
      <w:r w:rsidR="00D9647E">
        <w:t xml:space="preserve"> quanto no eixo </w:t>
      </w:r>
      <w:r w:rsidR="00D9647E" w:rsidRPr="00904A22">
        <w:rPr>
          <w:rStyle w:val="TF-COURIER9"/>
          <w:rPrChange w:id="190" w:author="Dalton Solano dos Reis" w:date="2023-06-23T16:29:00Z">
            <w:rPr/>
          </w:rPrChange>
        </w:rPr>
        <w:t>y</w:t>
      </w:r>
      <w:r w:rsidR="00D9647E">
        <w:t xml:space="preserve">. Serão retomadas as equações </w:t>
      </w:r>
      <w:r w:rsidR="00D9647E" w:rsidRPr="00904A22">
        <w:rPr>
          <w:rStyle w:val="TF-COURIER9"/>
          <w:rPrChange w:id="191" w:author="Dalton Solano dos Reis" w:date="2023-06-23T16:29:00Z">
            <w:rPr/>
          </w:rPrChange>
        </w:rPr>
        <w:t>(1)</w:t>
      </w:r>
      <w:r w:rsidR="00D9647E">
        <w:t xml:space="preserve"> e </w:t>
      </w:r>
      <w:r w:rsidR="00D9647E" w:rsidRPr="00904A22">
        <w:rPr>
          <w:rStyle w:val="TF-COURIER9"/>
          <w:rPrChange w:id="192" w:author="Dalton Solano dos Reis" w:date="2023-06-23T16:29:00Z">
            <w:rPr/>
          </w:rPrChange>
        </w:rPr>
        <w:t>(2)</w:t>
      </w:r>
      <w:r w:rsidR="00D9647E">
        <w:t xml:space="preserve"> que foram mencionadas anteriormente, </w:t>
      </w:r>
      <w:r w:rsidR="00AD14DE">
        <w:t xml:space="preserve">substituindo </w:t>
      </w:r>
      <w:r w:rsidR="00AD14DE" w:rsidRPr="00AD14DE">
        <w:rPr>
          <w:rStyle w:val="TF-COURIER9"/>
        </w:rPr>
        <w:t>d</w:t>
      </w:r>
      <w:r w:rsidR="00AD14DE" w:rsidRPr="00B91F90">
        <w:t xml:space="preserve"> por</w:t>
      </w:r>
      <w:r w:rsidR="00AD14DE">
        <w:rPr>
          <w:rStyle w:val="TF-COURIER9"/>
        </w:rPr>
        <w:t xml:space="preserve"> </w:t>
      </w:r>
      <w:r w:rsidR="00B91F90">
        <w:rPr>
          <w:rStyle w:val="TF-COURIER9"/>
        </w:rPr>
        <w:t>normalized_direction</w:t>
      </w:r>
      <w:r w:rsidR="00B50007" w:rsidRPr="00B50007">
        <w:t>, resulta</w:t>
      </w:r>
      <w:r w:rsidR="00B50007">
        <w:t xml:space="preserve">ndo em um vetor com um valor de </w:t>
      </w:r>
      <w:r w:rsidR="00B50007">
        <w:rPr>
          <w:i/>
          <w:iCs/>
        </w:rPr>
        <w:t xml:space="preserve">step </w:t>
      </w:r>
      <w:r w:rsidR="00B50007">
        <w:t xml:space="preserve">para </w:t>
      </w:r>
      <w:r w:rsidR="00B50007" w:rsidRPr="00772B07">
        <w:rPr>
          <w:rStyle w:val="TF-COURIER9"/>
          <w:rPrChange w:id="193" w:author="Dalton Solano dos Reis" w:date="2023-06-23T16:29:00Z">
            <w:rPr/>
          </w:rPrChange>
        </w:rPr>
        <w:t>x</w:t>
      </w:r>
      <w:r w:rsidR="00B50007">
        <w:t xml:space="preserve"> e para </w:t>
      </w:r>
      <w:r w:rsidR="00B50007" w:rsidRPr="00772B07">
        <w:rPr>
          <w:rStyle w:val="TF-COURIER9"/>
          <w:rPrChange w:id="194" w:author="Dalton Solano dos Reis" w:date="2023-06-23T16:29:00Z">
            <w:rPr/>
          </w:rPrChange>
        </w:rPr>
        <w:t>y</w:t>
      </w:r>
      <w:r w:rsidR="00B50007">
        <w:t xml:space="preserve">. </w:t>
      </w:r>
      <w:r w:rsidR="001E029D">
        <w:t xml:space="preserve">Será necessário verificar se </w:t>
      </w:r>
      <w:r w:rsidR="00C152FF">
        <w:t xml:space="preserve">os valores </w:t>
      </w:r>
      <w:r w:rsidR="00C152FF" w:rsidRPr="00772B07">
        <w:rPr>
          <w:rStyle w:val="TF-COURIER9"/>
          <w:rPrChange w:id="195" w:author="Dalton Solano dos Reis" w:date="2023-06-23T16:29:00Z">
            <w:rPr/>
          </w:rPrChange>
        </w:rPr>
        <w:t>x</w:t>
      </w:r>
      <w:r w:rsidR="00C152FF">
        <w:t xml:space="preserve"> e </w:t>
      </w:r>
      <w:r w:rsidR="00C152FF" w:rsidRPr="00772B07">
        <w:rPr>
          <w:rStyle w:val="TF-COURIER9"/>
          <w:rPrChange w:id="196" w:author="Dalton Solano dos Reis" w:date="2023-06-23T16:30:00Z">
            <w:rPr/>
          </w:rPrChange>
        </w:rPr>
        <w:t>y</w:t>
      </w:r>
      <w:r w:rsidR="00C152FF">
        <w:t xml:space="preserve"> são positivos ou negativos, para definir em qual direção os cálculos irão se dirigir</w:t>
      </w:r>
      <w:r w:rsidR="000E3266">
        <w:t xml:space="preserve">. No Quadro 8, </w:t>
      </w:r>
      <w:r w:rsidR="00E463A4">
        <w:t>são realizadas as validações d</w:t>
      </w:r>
      <w:r w:rsidR="00256718">
        <w:t xml:space="preserve">e direção, verificando se </w:t>
      </w:r>
      <w:del w:id="197" w:author="Dalton Solano dos Reis" w:date="2023-06-23T16:31:00Z">
        <w:r w:rsidR="00256718" w:rsidDel="00772B07">
          <w:delText xml:space="preserve">são </w:delText>
        </w:r>
      </w:del>
      <w:r w:rsidR="00256718">
        <w:t xml:space="preserve">marcham em direções positivas ou negativas no </w:t>
      </w:r>
      <w:r w:rsidR="00E30FDA">
        <w:t xml:space="preserve">plano cartesiano, e o </w:t>
      </w:r>
      <w:r w:rsidR="00E30FDA">
        <w:rPr>
          <w:i/>
          <w:iCs/>
        </w:rPr>
        <w:t xml:space="preserve">loop </w:t>
      </w:r>
      <w:r w:rsidR="00E30FDA">
        <w:t>para avançar para as próximas validações.</w:t>
      </w:r>
    </w:p>
    <w:p w14:paraId="4AE37396" w14:textId="6F02A677" w:rsidR="00E30FDA" w:rsidRPr="00595992" w:rsidRDefault="00E30FDA" w:rsidP="00E30FDA">
      <w:pPr>
        <w:pStyle w:val="TF-LEGENDA"/>
      </w:pPr>
      <w:r>
        <w:t>Quadro 8 – Cálculo da posição do ponto alvo no algoritmo de Ray Casting</w:t>
      </w:r>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E30FDA" w:rsidRPr="0087190C" w14:paraId="2419F449" w14:textId="77777777" w:rsidTr="004564F6">
        <w:trPr>
          <w:trHeight w:val="1714"/>
          <w:jc w:val="center"/>
        </w:trPr>
        <w:tc>
          <w:tcPr>
            <w:tcW w:w="9702" w:type="dxa"/>
          </w:tcPr>
          <w:p w14:paraId="11A725AC" w14:textId="7CE85AB4" w:rsidR="00F85403" w:rsidRDefault="00F85403" w:rsidP="00F85403">
            <w:pPr>
              <w:pStyle w:val="TF-CDIGO-FONTE"/>
            </w:pPr>
            <w:r>
              <w:t>if normalized_direction.x &lt; 0:</w:t>
            </w:r>
          </w:p>
          <w:p w14:paraId="545D0436" w14:textId="6B48CB7D" w:rsidR="00F85403" w:rsidRDefault="00F85403" w:rsidP="00F85403">
            <w:pPr>
              <w:pStyle w:val="TF-CDIGO-FONTE"/>
            </w:pPr>
            <w:r>
              <w:t xml:space="preserve">    step.x = -1</w:t>
            </w:r>
          </w:p>
          <w:p w14:paraId="0F776576" w14:textId="64527F13" w:rsidR="00F85403" w:rsidRDefault="00F85403" w:rsidP="00F85403">
            <w:pPr>
              <w:pStyle w:val="TF-CDIGO-FONTE"/>
            </w:pPr>
            <w:r>
              <w:t xml:space="preserve">    ray_length.x = (ray_start.x - map_position.x) * ray_stepsize.x</w:t>
            </w:r>
          </w:p>
          <w:p w14:paraId="727C0B2C" w14:textId="6FB49DAC" w:rsidR="00F85403" w:rsidRDefault="00F85403" w:rsidP="00F85403">
            <w:pPr>
              <w:pStyle w:val="TF-CDIGO-FONTE"/>
            </w:pPr>
            <w:r>
              <w:t>else:</w:t>
            </w:r>
          </w:p>
          <w:p w14:paraId="1BC596BD" w14:textId="69790356" w:rsidR="00F85403" w:rsidRDefault="00F85403" w:rsidP="00F85403">
            <w:pPr>
              <w:pStyle w:val="TF-CDIGO-FONTE"/>
            </w:pPr>
            <w:r>
              <w:t xml:space="preserve">    step.x = 1</w:t>
            </w:r>
          </w:p>
          <w:p w14:paraId="06349EF7" w14:textId="2545CEB7" w:rsidR="00F85403" w:rsidRDefault="00F85403" w:rsidP="00F85403">
            <w:pPr>
              <w:pStyle w:val="TF-CDIGO-FONTE"/>
            </w:pPr>
            <w:r>
              <w:t xml:space="preserve">    ray_length.x = ((map_position.x + 1) - ray_start.x) * ray_stepsize.x</w:t>
            </w:r>
          </w:p>
          <w:p w14:paraId="2BC31617" w14:textId="77777777" w:rsidR="00F85403" w:rsidRDefault="00F85403" w:rsidP="00F85403">
            <w:pPr>
              <w:pStyle w:val="TF-CDIGO-FONTE"/>
            </w:pPr>
          </w:p>
          <w:p w14:paraId="76333835" w14:textId="28779199" w:rsidR="00F85403" w:rsidRDefault="00F85403" w:rsidP="00F85403">
            <w:pPr>
              <w:pStyle w:val="TF-CDIGO-FONTE"/>
            </w:pPr>
            <w:r>
              <w:t>if normalized_direction.y &lt; 0:</w:t>
            </w:r>
          </w:p>
          <w:p w14:paraId="260050E0" w14:textId="21C40D56" w:rsidR="00F85403" w:rsidRDefault="00F85403" w:rsidP="00F85403">
            <w:pPr>
              <w:pStyle w:val="TF-CDIGO-FONTE"/>
            </w:pPr>
            <w:r>
              <w:t xml:space="preserve">    step.y = -1</w:t>
            </w:r>
          </w:p>
          <w:p w14:paraId="752B7285" w14:textId="4CFA1FF2" w:rsidR="00F85403" w:rsidRDefault="00F85403" w:rsidP="00F85403">
            <w:pPr>
              <w:pStyle w:val="TF-CDIGO-FONTE"/>
            </w:pPr>
            <w:r>
              <w:t xml:space="preserve">    ray_length.y = (ray_start.y - map_position.y) * ray_stepsize.y</w:t>
            </w:r>
          </w:p>
          <w:p w14:paraId="1ED54DA8" w14:textId="028226DE" w:rsidR="00F85403" w:rsidRDefault="00F85403" w:rsidP="00F85403">
            <w:pPr>
              <w:pStyle w:val="TF-CDIGO-FONTE"/>
            </w:pPr>
            <w:r>
              <w:t>else:</w:t>
            </w:r>
          </w:p>
          <w:p w14:paraId="7810EAE3" w14:textId="3334C96F" w:rsidR="00F85403" w:rsidRDefault="00F85403" w:rsidP="00F85403">
            <w:pPr>
              <w:pStyle w:val="TF-CDIGO-FONTE"/>
            </w:pPr>
            <w:r>
              <w:t xml:space="preserve">    step.y = 1</w:t>
            </w:r>
          </w:p>
          <w:p w14:paraId="28B52C4F" w14:textId="77777777" w:rsidR="00E30FDA" w:rsidRDefault="00F85403" w:rsidP="00F85403">
            <w:pPr>
              <w:pStyle w:val="TF-CDIGO-FONTE"/>
            </w:pPr>
            <w:r>
              <w:t xml:space="preserve">    ray_length.y = ((map_position.y + 1) - ray_start.y) * ray_stepsize.y</w:t>
            </w:r>
          </w:p>
          <w:p w14:paraId="55EB0140" w14:textId="77777777" w:rsidR="00244ADC" w:rsidRDefault="00244ADC" w:rsidP="00F85403">
            <w:pPr>
              <w:pStyle w:val="TF-CDIGO-FONTE"/>
            </w:pPr>
          </w:p>
          <w:p w14:paraId="7D859FC5" w14:textId="1231AE3F" w:rsidR="00244ADC" w:rsidRDefault="00244ADC" w:rsidP="00F85403">
            <w:pPr>
              <w:pStyle w:val="TF-CDIGO-FONTE"/>
            </w:pPr>
            <w:r>
              <w:t>found_block = False</w:t>
            </w:r>
          </w:p>
          <w:p w14:paraId="079BC06F" w14:textId="409F951E" w:rsidR="00244ADC" w:rsidRDefault="00244ADC" w:rsidP="00F85403">
            <w:pPr>
              <w:pStyle w:val="TF-CDIGO-FONTE"/>
            </w:pPr>
            <w:r>
              <w:t>distance = 0</w:t>
            </w:r>
          </w:p>
          <w:p w14:paraId="72F894BC" w14:textId="77777777" w:rsidR="00EA4BEB" w:rsidRDefault="00EA4BEB" w:rsidP="00F85403">
            <w:pPr>
              <w:pStyle w:val="TF-CDIGO-FONTE"/>
            </w:pPr>
          </w:p>
          <w:p w14:paraId="2F2D1A57" w14:textId="2AE34F5C" w:rsidR="00B36BCB" w:rsidRDefault="00B36BCB" w:rsidP="00F85403">
            <w:pPr>
              <w:pStyle w:val="TF-CDIGO-FONTE"/>
            </w:pPr>
            <w:r>
              <w:t># Algoritmo DDA</w:t>
            </w:r>
          </w:p>
          <w:p w14:paraId="70822E6E" w14:textId="77777777" w:rsidR="00EA4BEB" w:rsidRDefault="00EA4BEB" w:rsidP="00EA4BEB">
            <w:pPr>
              <w:pStyle w:val="TF-CDIGO-FONTE"/>
            </w:pPr>
            <w:r>
              <w:t>while (distance * self.map.tile_size) &lt; self.max_depth - 50:</w:t>
            </w:r>
          </w:p>
          <w:p w14:paraId="4D3C2B92" w14:textId="381C8470" w:rsidR="00EA4BEB" w:rsidRDefault="00EA4BEB" w:rsidP="00EA4BEB">
            <w:pPr>
              <w:pStyle w:val="TF-CDIGO-FONTE"/>
            </w:pPr>
            <w:r>
              <w:t xml:space="preserve">    if ray_length.x &lt; ray_length.y:</w:t>
            </w:r>
          </w:p>
          <w:p w14:paraId="18605263" w14:textId="540883E1" w:rsidR="00EA4BEB" w:rsidRDefault="00EA4BEB" w:rsidP="00EA4BEB">
            <w:pPr>
              <w:pStyle w:val="TF-CDIGO-FONTE"/>
            </w:pPr>
            <w:r>
              <w:t xml:space="preserve">        map_position.x += step.x</w:t>
            </w:r>
          </w:p>
          <w:p w14:paraId="42456B58" w14:textId="3DAA9392" w:rsidR="00EA4BEB" w:rsidRDefault="00EA4BEB" w:rsidP="00EA4BEB">
            <w:pPr>
              <w:pStyle w:val="TF-CDIGO-FONTE"/>
            </w:pPr>
            <w:r>
              <w:t xml:space="preserve">        distance = ray_length.x</w:t>
            </w:r>
          </w:p>
          <w:p w14:paraId="7C33DE77" w14:textId="712C8608" w:rsidR="00EA4BEB" w:rsidRDefault="00EA4BEB" w:rsidP="00EA4BEB">
            <w:pPr>
              <w:pStyle w:val="TF-CDIGO-FONTE"/>
            </w:pPr>
            <w:r>
              <w:t xml:space="preserve">        ray_length.x += ray_stepsize.x</w:t>
            </w:r>
          </w:p>
          <w:p w14:paraId="6CEA70B7" w14:textId="5CE6989B" w:rsidR="00EA4BEB" w:rsidRDefault="00EA4BEB" w:rsidP="00EA4BEB">
            <w:pPr>
              <w:pStyle w:val="TF-CDIGO-FONTE"/>
            </w:pPr>
            <w:r>
              <w:t xml:space="preserve">    else:</w:t>
            </w:r>
          </w:p>
          <w:p w14:paraId="78F3157D" w14:textId="4FB8D8A2" w:rsidR="00EA4BEB" w:rsidRDefault="00EA4BEB" w:rsidP="00EA4BEB">
            <w:pPr>
              <w:pStyle w:val="TF-CDIGO-FONTE"/>
            </w:pPr>
            <w:r>
              <w:t xml:space="preserve">        map_position.y += step.y</w:t>
            </w:r>
          </w:p>
          <w:p w14:paraId="208C43BD" w14:textId="40F9B31C" w:rsidR="00EA4BEB" w:rsidRDefault="00EA4BEB" w:rsidP="00EA4BEB">
            <w:pPr>
              <w:pStyle w:val="TF-CDIGO-FONTE"/>
            </w:pPr>
            <w:r>
              <w:t xml:space="preserve">        distance = ray_length.y</w:t>
            </w:r>
          </w:p>
          <w:p w14:paraId="400F6FB8" w14:textId="0A8D1FA0" w:rsidR="00EA4BEB" w:rsidRDefault="00EA4BEB" w:rsidP="00EA4BEB">
            <w:pPr>
              <w:pStyle w:val="TF-CDIGO-FONTE"/>
            </w:pPr>
            <w:r>
              <w:t xml:space="preserve">        ray_length.y += ray_stepsize.y</w:t>
            </w:r>
          </w:p>
          <w:p w14:paraId="31041792" w14:textId="77777777" w:rsidR="00EA4BEB" w:rsidRDefault="00EA4BEB" w:rsidP="00EA4BEB">
            <w:pPr>
              <w:pStyle w:val="TF-CDIGO-FONTE"/>
            </w:pPr>
          </w:p>
          <w:p w14:paraId="14C476B8" w14:textId="5D129588" w:rsidR="00EA4BEB" w:rsidRDefault="00EA4BEB" w:rsidP="00EA4BEB">
            <w:pPr>
              <w:pStyle w:val="TF-CDIGO-FONTE"/>
            </w:pPr>
            <w:r>
              <w:t xml:space="preserve">    if map_position.x &gt;= 0 and map_position.x &lt; </w:t>
            </w:r>
            <w:r w:rsidR="00A26742">
              <w:t>number_rows</w:t>
            </w:r>
            <w:r>
              <w:t xml:space="preserve"> and  </w:t>
            </w:r>
          </w:p>
          <w:p w14:paraId="050910C9" w14:textId="0EA9CB2B" w:rsidR="00EA4BEB" w:rsidRDefault="00EA4BEB" w:rsidP="00EA4BEB">
            <w:pPr>
              <w:pStyle w:val="TF-CDIGO-FONTE"/>
            </w:pPr>
            <w:r>
              <w:t xml:space="preserve">       map_position.y &gt;= 0 and map_position.y &lt; </w:t>
            </w:r>
            <w:r w:rsidR="00A26742">
              <w:t>number_cols</w:t>
            </w:r>
            <w:r>
              <w:t>):</w:t>
            </w:r>
          </w:p>
          <w:p w14:paraId="47D5B334" w14:textId="43B28DE5" w:rsidR="00EA4BEB" w:rsidRDefault="00A767E5" w:rsidP="00EA4BEB">
            <w:pPr>
              <w:pStyle w:val="TF-CDIGO-FONTE"/>
            </w:pPr>
            <w:r>
              <w:t xml:space="preserve">        </w:t>
            </w:r>
            <w:r w:rsidR="00EA4BEB">
              <w:t>if self.map.environment[int(map_position.y)][int(map_position.x)] == 1:</w:t>
            </w:r>
          </w:p>
          <w:p w14:paraId="6C48B6F7" w14:textId="7F15CB2A" w:rsidR="00EA4BEB" w:rsidRDefault="00A767E5" w:rsidP="00EA4BEB">
            <w:pPr>
              <w:pStyle w:val="TF-CDIGO-FONTE"/>
            </w:pPr>
            <w:r>
              <w:t xml:space="preserve">            </w:t>
            </w:r>
            <w:r w:rsidR="00EA4BEB">
              <w:t xml:space="preserve">intersection_point = </w:t>
            </w:r>
            <w:r w:rsidR="00DB2D34" w:rsidRPr="00DB2D34">
              <w:t>ray_start + normalized_direction * distance</w:t>
            </w:r>
          </w:p>
          <w:p w14:paraId="3CA02335" w14:textId="424FC02F" w:rsidR="00EA4BEB" w:rsidRDefault="00A767E5" w:rsidP="00EA4BEB">
            <w:pPr>
              <w:pStyle w:val="TF-CDIGO-FONTE"/>
            </w:pPr>
            <w:r>
              <w:t xml:space="preserve">            </w:t>
            </w:r>
            <w:r w:rsidR="00EA4BEB">
              <w:t>found_block = True</w:t>
            </w:r>
          </w:p>
          <w:p w14:paraId="5C4D7F4F" w14:textId="3F479C3A" w:rsidR="00EA4BEB" w:rsidRPr="00877B61" w:rsidRDefault="00A767E5" w:rsidP="00EA4BEB">
            <w:pPr>
              <w:pStyle w:val="TF-CDIGO-FONTE"/>
            </w:pPr>
            <w:r>
              <w:t xml:space="preserve">            </w:t>
            </w:r>
            <w:r w:rsidR="00EA4BEB">
              <w:t>break</w:t>
            </w:r>
          </w:p>
        </w:tc>
      </w:tr>
    </w:tbl>
    <w:p w14:paraId="12BD4E4B" w14:textId="7CDA2CDD" w:rsidR="00E30FDA" w:rsidRPr="00B86AB5" w:rsidRDefault="00E30FDA" w:rsidP="00E30FDA">
      <w:pPr>
        <w:pStyle w:val="TF-FONTE"/>
      </w:pPr>
      <w:r w:rsidRPr="00AE040E">
        <w:t>Fonte</w:t>
      </w:r>
      <w:r>
        <w:t>: elaborado pelo autor</w:t>
      </w:r>
      <w:ins w:id="198" w:author="Dalton Solano dos Reis" w:date="2023-06-23T16:31:00Z">
        <w:r w:rsidR="00772B07">
          <w:t>.</w:t>
        </w:r>
      </w:ins>
    </w:p>
    <w:p w14:paraId="4699C033" w14:textId="151C81B5" w:rsidR="00E30FDA" w:rsidRPr="006132DC" w:rsidRDefault="002F36AB" w:rsidP="006132DC">
      <w:pPr>
        <w:pStyle w:val="TF-TEXTO"/>
      </w:pPr>
      <w:r>
        <w:t>Ao validar se a direção do vetor normalizado é positiv</w:t>
      </w:r>
      <w:r w:rsidR="00A56D45">
        <w:t>a</w:t>
      </w:r>
      <w:r>
        <w:t xml:space="preserve"> ou negativ</w:t>
      </w:r>
      <w:r w:rsidR="00A56D45">
        <w:t xml:space="preserve">a, </w:t>
      </w:r>
      <w:r w:rsidR="004B3F77">
        <w:t xml:space="preserve">caso o vetor tenha um componente </w:t>
      </w:r>
      <w:r w:rsidR="004B3F77" w:rsidRPr="00772B07">
        <w:rPr>
          <w:rStyle w:val="TF-COURIER9"/>
          <w:rPrChange w:id="199" w:author="Dalton Solano dos Reis" w:date="2023-06-23T16:31:00Z">
            <w:rPr/>
          </w:rPrChange>
        </w:rPr>
        <w:t>x</w:t>
      </w:r>
      <w:r w:rsidR="004B3F77">
        <w:t xml:space="preserve"> negativo, </w:t>
      </w:r>
      <w:r w:rsidR="00273D59">
        <w:t xml:space="preserve">o </w:t>
      </w:r>
      <w:r w:rsidR="00273D59">
        <w:rPr>
          <w:i/>
          <w:iCs/>
        </w:rPr>
        <w:t>step</w:t>
      </w:r>
      <w:r w:rsidR="00273D59">
        <w:t xml:space="preserve"> será igual a -1, e em caso positivo, +1, o mesmo serve para o componente </w:t>
      </w:r>
      <w:r w:rsidR="00273D59" w:rsidRPr="00772B07">
        <w:rPr>
          <w:rStyle w:val="TF-COURIER9"/>
          <w:rPrChange w:id="200" w:author="Dalton Solano dos Reis" w:date="2023-06-23T16:31:00Z">
            <w:rPr/>
          </w:rPrChange>
        </w:rPr>
        <w:t>y</w:t>
      </w:r>
      <w:r w:rsidR="00273D59">
        <w:t>.</w:t>
      </w:r>
      <w:r w:rsidR="00D4323A">
        <w:t xml:space="preserve"> Caso o componente </w:t>
      </w:r>
      <w:r w:rsidR="00D4323A" w:rsidRPr="00772B07">
        <w:rPr>
          <w:rStyle w:val="TF-COURIER9"/>
          <w:rPrChange w:id="201" w:author="Dalton Solano dos Reis" w:date="2023-06-23T16:31:00Z">
            <w:rPr/>
          </w:rPrChange>
        </w:rPr>
        <w:t>x</w:t>
      </w:r>
      <w:r w:rsidR="00D4323A">
        <w:t xml:space="preserve"> seja negativo, a distância </w:t>
      </w:r>
      <w:r w:rsidR="009C6A31">
        <w:t xml:space="preserve">percorrida no eixo </w:t>
      </w:r>
      <w:r w:rsidR="009C6A31" w:rsidRPr="00772B07">
        <w:rPr>
          <w:rStyle w:val="TF-COURIER9"/>
          <w:rPrChange w:id="202" w:author="Dalton Solano dos Reis" w:date="2023-06-23T16:32:00Z">
            <w:rPr/>
          </w:rPrChange>
        </w:rPr>
        <w:t>x</w:t>
      </w:r>
      <w:r w:rsidR="009C6A31">
        <w:t xml:space="preserve"> será igual a distância da posição inicial</w:t>
      </w:r>
      <w:r w:rsidR="00264DD2">
        <w:t xml:space="preserve">, até </w:t>
      </w:r>
      <w:r w:rsidR="00D14EB7">
        <w:t xml:space="preserve">a primeira coluna do </w:t>
      </w:r>
      <w:r w:rsidR="00D14EB7">
        <w:rPr>
          <w:i/>
          <w:iCs/>
        </w:rPr>
        <w:t xml:space="preserve">grid </w:t>
      </w:r>
      <w:r w:rsidR="00264DD2">
        <w:t xml:space="preserve">à esquerda, caso possua o componente </w:t>
      </w:r>
      <w:r w:rsidR="00264DD2" w:rsidRPr="00772B07">
        <w:rPr>
          <w:rStyle w:val="TF-COURIER9"/>
          <w:rPrChange w:id="203" w:author="Dalton Solano dos Reis" w:date="2023-06-23T16:32:00Z">
            <w:rPr/>
          </w:rPrChange>
        </w:rPr>
        <w:t>x</w:t>
      </w:r>
      <w:r w:rsidR="00264DD2">
        <w:t xml:space="preserve"> positivo, a primeira</w:t>
      </w:r>
      <w:r w:rsidR="009A1A06">
        <w:t xml:space="preserve"> coluna do </w:t>
      </w:r>
      <w:r w:rsidR="009A1A06">
        <w:rPr>
          <w:i/>
          <w:iCs/>
        </w:rPr>
        <w:t xml:space="preserve">grid </w:t>
      </w:r>
      <w:r w:rsidR="009A1A06">
        <w:t xml:space="preserve">à direita. </w:t>
      </w:r>
      <w:r w:rsidR="00EF39AE">
        <w:t>Da mesma forma</w:t>
      </w:r>
      <w:r w:rsidR="009A1A06">
        <w:t xml:space="preserve"> para o componente </w:t>
      </w:r>
      <w:r w:rsidR="009A1A06" w:rsidRPr="00772B07">
        <w:rPr>
          <w:rStyle w:val="TF-COURIER9"/>
          <w:rPrChange w:id="204" w:author="Dalton Solano dos Reis" w:date="2023-06-23T16:32:00Z">
            <w:rPr/>
          </w:rPrChange>
        </w:rPr>
        <w:t>y</w:t>
      </w:r>
      <w:r w:rsidR="009A1A06">
        <w:t xml:space="preserve">, sendo </w:t>
      </w:r>
      <w:r w:rsidR="00CA56AD">
        <w:t>calculado para cima ou para baixo.</w:t>
      </w:r>
      <w:r w:rsidR="00415CD6">
        <w:t xml:space="preserve"> A posição do mapa que está sendo validad</w:t>
      </w:r>
      <w:r w:rsidR="00A35CF0">
        <w:t xml:space="preserve">a é utilizada e a </w:t>
      </w:r>
      <w:r w:rsidR="006E636D">
        <w:t xml:space="preserve">posição de início do </w:t>
      </w:r>
      <w:r w:rsidR="006E636D">
        <w:rPr>
          <w:i/>
          <w:iCs/>
        </w:rPr>
        <w:t xml:space="preserve">ray </w:t>
      </w:r>
      <w:r w:rsidR="006E636D">
        <w:t>será subtraído,</w:t>
      </w:r>
      <w:r w:rsidR="007216ED">
        <w:t xml:space="preserve"> e </w:t>
      </w:r>
      <w:r w:rsidR="001A2F7B">
        <w:t xml:space="preserve">há </w:t>
      </w:r>
      <w:r w:rsidR="007216ED">
        <w:t xml:space="preserve">casos em que </w:t>
      </w:r>
      <w:r w:rsidR="001A2F7B">
        <w:t xml:space="preserve">o valor 1 é adicionado por conta </w:t>
      </w:r>
      <w:r w:rsidR="00EF39AE">
        <w:t>d</w:t>
      </w:r>
      <w:del w:id="205" w:author="Dalton Solano dos Reis" w:date="2023-06-23T16:32:00Z">
        <w:r w:rsidR="00EF39AE" w:rsidDel="00772B07">
          <w:delText xml:space="preserve">e </w:delText>
        </w:r>
      </w:del>
      <w:r w:rsidR="00EF39AE">
        <w:t>a</w:t>
      </w:r>
      <w:r w:rsidR="007216ED">
        <w:t xml:space="preserve"> direção </w:t>
      </w:r>
      <w:r w:rsidR="001A2F7B">
        <w:t>ser negativ</w:t>
      </w:r>
      <w:r w:rsidR="00EF39AE">
        <w:t xml:space="preserve">a tanto no componente </w:t>
      </w:r>
      <w:r w:rsidR="00EF39AE" w:rsidRPr="00772B07">
        <w:rPr>
          <w:rStyle w:val="TF-COURIER9"/>
          <w:rPrChange w:id="206" w:author="Dalton Solano dos Reis" w:date="2023-06-23T16:33:00Z">
            <w:rPr/>
          </w:rPrChange>
        </w:rPr>
        <w:t>x</w:t>
      </w:r>
      <w:r w:rsidR="00EF39AE">
        <w:t xml:space="preserve"> quando no </w:t>
      </w:r>
      <w:r w:rsidR="00EF39AE" w:rsidRPr="00772B07">
        <w:rPr>
          <w:rStyle w:val="TF-COURIER9"/>
          <w:rPrChange w:id="207" w:author="Dalton Solano dos Reis" w:date="2023-06-23T16:33:00Z">
            <w:rPr/>
          </w:rPrChange>
        </w:rPr>
        <w:t>y</w:t>
      </w:r>
      <w:r w:rsidR="00EF39AE">
        <w:t>.</w:t>
      </w:r>
      <w:r w:rsidR="006132DC">
        <w:t xml:space="preserve"> Após isso, será obtido a distância perpendicular ao lado do </w:t>
      </w:r>
      <w:r w:rsidR="006132DC">
        <w:rPr>
          <w:i/>
          <w:iCs/>
        </w:rPr>
        <w:t>grid</w:t>
      </w:r>
      <w:r w:rsidR="006132DC">
        <w:t xml:space="preserve">, então é realizada a multiplicação por </w:t>
      </w:r>
      <w:r w:rsidR="006132DC" w:rsidRPr="00EE3931">
        <w:rPr>
          <w:rStyle w:val="TF-COURIER9"/>
        </w:rPr>
        <w:t>ray_stepsize.x</w:t>
      </w:r>
      <w:r w:rsidR="006132DC">
        <w:t xml:space="preserve"> ou </w:t>
      </w:r>
      <w:r w:rsidR="006132DC" w:rsidRPr="006132DC">
        <w:rPr>
          <w:rStyle w:val="TF-COURIER9"/>
        </w:rPr>
        <w:t>ray_stepsize.y</w:t>
      </w:r>
      <w:r w:rsidR="006132DC">
        <w:t xml:space="preserve"> para obter a distância Euclidiana </w:t>
      </w:r>
      <w:r w:rsidR="003618F3">
        <w:t xml:space="preserve">inicial </w:t>
      </w:r>
      <w:r w:rsidR="006132DC">
        <w:t>definitiva.</w:t>
      </w:r>
    </w:p>
    <w:p w14:paraId="013122C4" w14:textId="4BF5556E" w:rsidR="008F2516" w:rsidRDefault="006F3B03" w:rsidP="001240AF">
      <w:pPr>
        <w:pStyle w:val="TF-TEXTO"/>
      </w:pPr>
      <w:r>
        <w:t>Agora o algoritmo DDA começa definitivamente,</w:t>
      </w:r>
      <w:r w:rsidR="00171BAC">
        <w:t xml:space="preserve"> basicamente é um </w:t>
      </w:r>
      <w:r w:rsidR="00171BAC">
        <w:rPr>
          <w:i/>
          <w:iCs/>
        </w:rPr>
        <w:t xml:space="preserve">loop </w:t>
      </w:r>
      <w:r w:rsidR="00171BAC">
        <w:t xml:space="preserve">que irá incrementar o </w:t>
      </w:r>
      <w:r w:rsidR="00171BAC">
        <w:rPr>
          <w:i/>
          <w:iCs/>
        </w:rPr>
        <w:t>ray</w:t>
      </w:r>
      <w:r w:rsidR="00171BAC">
        <w:t xml:space="preserve"> com</w:t>
      </w:r>
      <w:r w:rsidR="00580135">
        <w:t xml:space="preserve"> uma unidade de </w:t>
      </w:r>
      <w:r w:rsidR="00580135" w:rsidRPr="00772B07">
        <w:rPr>
          <w:rStyle w:val="TF-COURIER9"/>
          <w:rPrChange w:id="208" w:author="Dalton Solano dos Reis" w:date="2023-06-23T16:33:00Z">
            <w:rPr>
              <w:i/>
              <w:iCs/>
            </w:rPr>
          </w:rPrChange>
        </w:rPr>
        <w:t>stepsize</w:t>
      </w:r>
      <w:r w:rsidR="00580135">
        <w:rPr>
          <w:i/>
          <w:iCs/>
        </w:rPr>
        <w:t xml:space="preserve"> </w:t>
      </w:r>
      <w:r w:rsidR="00580135">
        <w:t xml:space="preserve">em cada repetição, até encontrar uma parede, ou no caso deste trabalho, </w:t>
      </w:r>
      <w:r w:rsidR="00CA3D13">
        <w:t xml:space="preserve">ou também chegar à distância máxima definida para cada </w:t>
      </w:r>
      <w:r w:rsidR="00CA3D13">
        <w:rPr>
          <w:i/>
          <w:iCs/>
        </w:rPr>
        <w:t>ray</w:t>
      </w:r>
      <w:r w:rsidR="00CA3D13">
        <w:t xml:space="preserve">. Em cada repetição, o algoritmo irá pular </w:t>
      </w:r>
      <w:r w:rsidR="00E109E8">
        <w:t xml:space="preserve">uma unidade de </w:t>
      </w:r>
      <w:r w:rsidR="00E109E8" w:rsidRPr="00772B07">
        <w:rPr>
          <w:rStyle w:val="TF-COURIER9"/>
          <w:rPrChange w:id="209" w:author="Dalton Solano dos Reis" w:date="2023-06-23T16:34:00Z">
            <w:rPr>
              <w:i/>
              <w:iCs/>
            </w:rPr>
          </w:rPrChange>
        </w:rPr>
        <w:t>stepsize</w:t>
      </w:r>
      <w:r w:rsidR="00E109E8">
        <w:t xml:space="preserve"> no eixo </w:t>
      </w:r>
      <w:r w:rsidR="00E109E8" w:rsidRPr="00772B07">
        <w:rPr>
          <w:rStyle w:val="TF-COURIER9"/>
          <w:rPrChange w:id="210" w:author="Dalton Solano dos Reis" w:date="2023-06-23T16:34:00Z">
            <w:rPr/>
          </w:rPrChange>
        </w:rPr>
        <w:t>x</w:t>
      </w:r>
      <w:r w:rsidR="00E109E8">
        <w:t xml:space="preserve"> ou uma unidade de </w:t>
      </w:r>
      <w:r w:rsidR="00E109E8" w:rsidRPr="00772B07">
        <w:rPr>
          <w:rStyle w:val="TF-COURIER9"/>
          <w:rPrChange w:id="211" w:author="Dalton Solano dos Reis" w:date="2023-06-23T16:34:00Z">
            <w:rPr>
              <w:i/>
              <w:iCs/>
            </w:rPr>
          </w:rPrChange>
        </w:rPr>
        <w:t>stepsize</w:t>
      </w:r>
      <w:r w:rsidR="00E109E8">
        <w:t xml:space="preserve"> no eixo </w:t>
      </w:r>
      <w:r w:rsidR="00E109E8" w:rsidRPr="00772B07">
        <w:rPr>
          <w:rStyle w:val="TF-COURIER9"/>
          <w:rPrChange w:id="212" w:author="Dalton Solano dos Reis" w:date="2023-06-23T16:34:00Z">
            <w:rPr/>
          </w:rPrChange>
        </w:rPr>
        <w:t>y</w:t>
      </w:r>
      <w:r w:rsidR="00D16192">
        <w:t>, o</w:t>
      </w:r>
      <w:r w:rsidR="003618F3">
        <w:t xml:space="preserve"> menor valor entre</w:t>
      </w:r>
      <w:r w:rsidR="000C383D">
        <w:t xml:space="preserve"> os </w:t>
      </w:r>
      <w:r w:rsidR="00DE3968">
        <w:t xml:space="preserve">componentes </w:t>
      </w:r>
      <w:r w:rsidR="00DE3968" w:rsidRPr="00772B07">
        <w:rPr>
          <w:rStyle w:val="TF-COURIER9"/>
          <w:rPrChange w:id="213" w:author="Dalton Solano dos Reis" w:date="2023-06-23T16:34:00Z">
            <w:rPr/>
          </w:rPrChange>
        </w:rPr>
        <w:t>x</w:t>
      </w:r>
      <w:r w:rsidR="00DE3968">
        <w:t xml:space="preserve"> e </w:t>
      </w:r>
      <w:r w:rsidR="00DE3968" w:rsidRPr="00772B07">
        <w:rPr>
          <w:rStyle w:val="TF-COURIER9"/>
          <w:rPrChange w:id="214" w:author="Dalton Solano dos Reis" w:date="2023-06-23T16:34:00Z">
            <w:rPr/>
          </w:rPrChange>
        </w:rPr>
        <w:t>y</w:t>
      </w:r>
      <w:r w:rsidR="00DE3968">
        <w:t xml:space="preserve"> da variável </w:t>
      </w:r>
      <w:r w:rsidR="000C383D" w:rsidRPr="00772B07">
        <w:rPr>
          <w:rStyle w:val="TF-COURIER9"/>
          <w:rPrChange w:id="215" w:author="Dalton Solano dos Reis" w:date="2023-06-23T16:35:00Z">
            <w:rPr>
              <w:i/>
              <w:iCs/>
            </w:rPr>
          </w:rPrChange>
        </w:rPr>
        <w:t>ray</w:t>
      </w:r>
      <w:r w:rsidR="000C383D" w:rsidRPr="00772B07">
        <w:rPr>
          <w:rStyle w:val="TF-COURIER9"/>
          <w:rPrChange w:id="216" w:author="Dalton Solano dos Reis" w:date="2023-06-23T16:35:00Z">
            <w:rPr>
              <w:i/>
              <w:iCs/>
            </w:rPr>
          </w:rPrChange>
        </w:rPr>
        <w:softHyphen/>
        <w:t>_length</w:t>
      </w:r>
      <w:r w:rsidR="000C383D">
        <w:t xml:space="preserve">, que armazena o valor da distância entre o ponto que está sendo validado até a próxima linha do </w:t>
      </w:r>
      <w:r w:rsidR="000C383D">
        <w:rPr>
          <w:i/>
          <w:iCs/>
        </w:rPr>
        <w:t xml:space="preserve">grid </w:t>
      </w:r>
      <w:r w:rsidR="000C383D">
        <w:t>cartesiano</w:t>
      </w:r>
      <w:del w:id="217" w:author="Dalton Solano dos Reis" w:date="2023-06-23T16:35:00Z">
        <w:r w:rsidR="00DE3968" w:rsidDel="00772B07">
          <w:delText>, t</w:delText>
        </w:r>
      </w:del>
      <w:ins w:id="218" w:author="Dalton Solano dos Reis" w:date="2023-06-23T16:35:00Z">
        <w:r w:rsidR="00772B07">
          <w:t>. T</w:t>
        </w:r>
      </w:ins>
      <w:r w:rsidR="00DE3968">
        <w:t xml:space="preserve">anto no eixo </w:t>
      </w:r>
      <w:r w:rsidR="00DE3968" w:rsidRPr="00772B07">
        <w:rPr>
          <w:rStyle w:val="TF-COURIER9"/>
          <w:rPrChange w:id="219" w:author="Dalton Solano dos Reis" w:date="2023-06-23T16:36:00Z">
            <w:rPr/>
          </w:rPrChange>
        </w:rPr>
        <w:t>x</w:t>
      </w:r>
      <w:r w:rsidR="00DE3968">
        <w:t xml:space="preserve"> quanto no </w:t>
      </w:r>
      <w:r w:rsidR="00DE3968" w:rsidRPr="00772B07">
        <w:rPr>
          <w:rStyle w:val="TF-COURIER9"/>
          <w:rPrChange w:id="220" w:author="Dalton Solano dos Reis" w:date="2023-06-23T16:36:00Z">
            <w:rPr/>
          </w:rPrChange>
        </w:rPr>
        <w:t>y</w:t>
      </w:r>
      <w:del w:id="221" w:author="Dalton Solano dos Reis" w:date="2023-06-23T16:36:00Z">
        <w:r w:rsidR="00DE3968" w:rsidDel="00772B07">
          <w:delText>,</w:delText>
        </w:r>
      </w:del>
      <w:r w:rsidR="00DE3968">
        <w:t xml:space="preserve"> é </w:t>
      </w:r>
      <w:r w:rsidR="00ED2832">
        <w:t xml:space="preserve">escolhida, e após isso, a posição validada irá ser incrementada, e </w:t>
      </w:r>
      <w:r w:rsidR="00685682">
        <w:t xml:space="preserve">a variável </w:t>
      </w:r>
      <w:r w:rsidR="00685682" w:rsidRPr="00772B07">
        <w:rPr>
          <w:rStyle w:val="TF-COURIER9"/>
          <w:rPrChange w:id="222" w:author="Dalton Solano dos Reis" w:date="2023-06-23T16:36:00Z">
            <w:rPr>
              <w:i/>
              <w:iCs/>
            </w:rPr>
          </w:rPrChange>
        </w:rPr>
        <w:t>ray_length</w:t>
      </w:r>
      <w:r w:rsidR="00685682">
        <w:t xml:space="preserve"> recebe o valor da próxima distância a ser percorrida naquele eixo. Caso </w:t>
      </w:r>
      <w:r w:rsidR="00072ABC">
        <w:t>a validação daquela posição na matriz seja verdadeira, um bloco foi atingido.</w:t>
      </w:r>
    </w:p>
    <w:p w14:paraId="52F0B24E" w14:textId="18DB40E7" w:rsidR="00072ABC" w:rsidRPr="00332A8F" w:rsidRDefault="00072ABC" w:rsidP="001240AF">
      <w:pPr>
        <w:pStyle w:val="TF-TEXTO"/>
      </w:pPr>
      <w:r>
        <w:lastRenderedPageBreak/>
        <w:t xml:space="preserve">Na Figura </w:t>
      </w:r>
      <w:r w:rsidR="003D7688">
        <w:t>9</w:t>
      </w:r>
      <w:r>
        <w:t xml:space="preserve">, </w:t>
      </w:r>
      <w:r w:rsidR="00A16CBC">
        <w:t xml:space="preserve">é demonstrado o resultado do algoritmo mencionado acima, onde a cada </w:t>
      </w:r>
      <w:r w:rsidR="00332A8F">
        <w:rPr>
          <w:i/>
          <w:iCs/>
        </w:rPr>
        <w:t xml:space="preserve">loop </w:t>
      </w:r>
      <w:r w:rsidR="00332A8F">
        <w:t>do DDA</w:t>
      </w:r>
      <w:del w:id="223" w:author="Dalton Solano dos Reis" w:date="2023-06-23T16:37:00Z">
        <w:r w:rsidR="00332A8F" w:rsidDel="00772B07">
          <w:delText>,</w:delText>
        </w:r>
      </w:del>
      <w:r w:rsidR="00332A8F">
        <w:t xml:space="preserve"> é desenhado uma bolinha amarela</w:t>
      </w:r>
      <w:del w:id="224" w:author="Dalton Solano dos Reis" w:date="2023-06-23T16:37:00Z">
        <w:r w:rsidR="00332A8F" w:rsidDel="00772B07">
          <w:delText>,</w:delText>
        </w:r>
      </w:del>
      <w:r w:rsidR="00332A8F">
        <w:t xml:space="preserve"> representando o ponto que está sendo calculado, e em caso de colisão com uma parede, a parede é colorida de verde</w:t>
      </w:r>
      <w:del w:id="225" w:author="Dalton Solano dos Reis" w:date="2023-06-23T16:37:00Z">
        <w:r w:rsidR="00B131E1" w:rsidDel="00772B07">
          <w:delText>, i</w:delText>
        </w:r>
      </w:del>
      <w:ins w:id="226" w:author="Dalton Solano dos Reis" w:date="2023-06-23T16:37:00Z">
        <w:r w:rsidR="00772B07">
          <w:t>. I</w:t>
        </w:r>
      </w:ins>
      <w:r w:rsidR="00B131E1">
        <w:t xml:space="preserve">sso lançando 120 </w:t>
      </w:r>
      <w:r w:rsidR="00B131E1">
        <w:rPr>
          <w:i/>
          <w:iCs/>
        </w:rPr>
        <w:t xml:space="preserve">rays </w:t>
      </w:r>
      <w:r w:rsidR="00B131E1">
        <w:t xml:space="preserve">em um FOV de </w:t>
      </w:r>
      <m:oMath>
        <m:r>
          <w:rPr>
            <w:rFonts w:ascii="Cambria Math" w:hAnsi="Cambria Math"/>
          </w:rPr>
          <m:t>π/3</m:t>
        </m:r>
      </m:oMath>
      <w:r w:rsidR="00B131E1">
        <w:t>.</w:t>
      </w:r>
    </w:p>
    <w:p w14:paraId="1071B9F6" w14:textId="227CF337" w:rsidR="00D34E47" w:rsidRDefault="00D34E47" w:rsidP="00D34E47">
      <w:pPr>
        <w:pStyle w:val="TF-LEGENDA"/>
      </w:pPr>
      <w:r>
        <w:t xml:space="preserve">Figura </w:t>
      </w:r>
      <w:r w:rsidR="003D7688">
        <w:t>9</w:t>
      </w:r>
      <w:r>
        <w:t xml:space="preserve"> – Demonstração do algoritmo de Ray Casting utilizando DDA</w:t>
      </w:r>
    </w:p>
    <w:p w14:paraId="75F7CA7C" w14:textId="5CDBC378" w:rsidR="00D34E47" w:rsidRPr="00A804AD" w:rsidRDefault="00DB7E8F" w:rsidP="00D34E47">
      <w:pPr>
        <w:pStyle w:val="TF-FIGURA"/>
      </w:pPr>
      <w:r w:rsidRPr="00DB7E8F">
        <w:rPr>
          <w:noProof/>
        </w:rPr>
        <w:drawing>
          <wp:inline distT="0" distB="0" distL="0" distR="0" wp14:anchorId="75E6B918" wp14:editId="3671205B">
            <wp:extent cx="1956829" cy="1769414"/>
            <wp:effectExtent l="19050" t="19050" r="24765" b="21590"/>
            <wp:docPr id="164299243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92431" name="Imagem 1" descr="Diagrama&#10;&#10;Descrição gerada automaticamente"/>
                    <pic:cNvPicPr/>
                  </pic:nvPicPr>
                  <pic:blipFill>
                    <a:blip r:embed="rId27"/>
                    <a:stretch>
                      <a:fillRect/>
                    </a:stretch>
                  </pic:blipFill>
                  <pic:spPr>
                    <a:xfrm>
                      <a:off x="0" y="0"/>
                      <a:ext cx="1969216" cy="1780615"/>
                    </a:xfrm>
                    <a:prstGeom prst="rect">
                      <a:avLst/>
                    </a:prstGeom>
                    <a:ln>
                      <a:solidFill>
                        <a:schemeClr val="tx1"/>
                      </a:solidFill>
                    </a:ln>
                  </pic:spPr>
                </pic:pic>
              </a:graphicData>
            </a:graphic>
          </wp:inline>
        </w:drawing>
      </w:r>
    </w:p>
    <w:p w14:paraId="3E1FF91F" w14:textId="402DF814" w:rsidR="00D34E47" w:rsidRPr="006A1A08" w:rsidRDefault="00D34E47" w:rsidP="00D34E47">
      <w:pPr>
        <w:pStyle w:val="TF-FONTE"/>
      </w:pPr>
      <w:r w:rsidRPr="00AE040E">
        <w:t>Fonte</w:t>
      </w:r>
      <w:r>
        <w:t>: elaborado pelo autor</w:t>
      </w:r>
      <w:ins w:id="227" w:author="Dalton Solano dos Reis" w:date="2023-06-23T16:37:00Z">
        <w:r w:rsidR="00772B07">
          <w:t>.</w:t>
        </w:r>
      </w:ins>
    </w:p>
    <w:p w14:paraId="1696C756" w14:textId="73859A1A" w:rsidR="007102F7" w:rsidRDefault="007102F7" w:rsidP="007102F7">
      <w:pPr>
        <w:pStyle w:val="Ttulo4"/>
      </w:pPr>
      <w:r>
        <w:t xml:space="preserve">Ray Casting utilizando </w:t>
      </w:r>
      <w:r w:rsidR="003F72B0">
        <w:t>Vértices</w:t>
      </w:r>
    </w:p>
    <w:p w14:paraId="42A58ADF" w14:textId="4D4AC2DE" w:rsidR="00A470A0" w:rsidRDefault="002E62D8" w:rsidP="0098417F">
      <w:pPr>
        <w:pStyle w:val="TF-TEXTO"/>
      </w:pPr>
      <w:r>
        <w:t xml:space="preserve">Este algoritmo, por sua vez, </w:t>
      </w:r>
      <w:r w:rsidR="00636BCF">
        <w:t xml:space="preserve">funciona de uma forma diferente dos algoritmos apresentados anteriormente. Seu funcionamento é baseado em uma lista contendo os vértices de cada obstáculo presente no ambiente, </w:t>
      </w:r>
      <w:r w:rsidR="00B41978">
        <w:t xml:space="preserve">onde seu objetivo, </w:t>
      </w:r>
      <w:r w:rsidR="00A405F4">
        <w:t>além de permitir que sejam identificados os pontos de colisão, é também criar um polígono representando a visão do usuário</w:t>
      </w:r>
      <w:r w:rsidR="00B025D5">
        <w:t>.</w:t>
      </w:r>
      <w:r w:rsidR="00EE2660">
        <w:t xml:space="preserve"> </w:t>
      </w:r>
      <w:r w:rsidR="006F6F8F">
        <w:t xml:space="preserve">O algoritmo se baseia </w:t>
      </w:r>
      <w:r w:rsidR="009F08E8">
        <w:t xml:space="preserve">em definir todos os </w:t>
      </w:r>
      <w:r w:rsidR="00EF4ACC">
        <w:t xml:space="preserve">vértices em uma lista, e a partir desta, lançar três </w:t>
      </w:r>
      <w:r w:rsidR="00CE76C2">
        <w:rPr>
          <w:i/>
          <w:iCs/>
        </w:rPr>
        <w:t>rays</w:t>
      </w:r>
      <w:r w:rsidR="00A914EE">
        <w:rPr>
          <w:i/>
          <w:iCs/>
        </w:rPr>
        <w:t xml:space="preserve"> </w:t>
      </w:r>
      <w:r w:rsidR="00A914EE">
        <w:t xml:space="preserve">se baseando no ângulo calculado utilizando </w:t>
      </w:r>
      <w:r w:rsidR="00B34B81">
        <w:t>o arco tangente de 2 argumentos (</w:t>
      </w:r>
      <w:r w:rsidR="00B34B81" w:rsidRPr="00F57633">
        <w:rPr>
          <w:rStyle w:val="TF-COURIER9"/>
        </w:rPr>
        <w:t>atan2</w:t>
      </w:r>
      <w:r w:rsidR="00B34B81">
        <w:t>)</w:t>
      </w:r>
      <w:del w:id="228" w:author="Dalton Solano dos Reis" w:date="2023-06-23T16:38:00Z">
        <w:r w:rsidR="00CE76C2" w:rsidDel="00B5267D">
          <w:delText>, s</w:delText>
        </w:r>
      </w:del>
      <w:ins w:id="229" w:author="Dalton Solano dos Reis" w:date="2023-06-23T16:38:00Z">
        <w:r w:rsidR="00B5267D">
          <w:t>. S</w:t>
        </w:r>
      </w:ins>
      <w:r w:rsidR="00CE76C2">
        <w:t>endo uma diretamente ao ponto, outra em um ângulo 0,0001</w:t>
      </w:r>
      <w:r w:rsidR="008C095E">
        <w:t xml:space="preserve"> à esquerda e outra em um ângulo 0,0001 à direita, para que o </w:t>
      </w:r>
      <w:r w:rsidR="008C095E">
        <w:rPr>
          <w:i/>
          <w:iCs/>
        </w:rPr>
        <w:t xml:space="preserve">ray </w:t>
      </w:r>
      <w:r w:rsidR="008C095E">
        <w:t>possa continuar para um possível obstáculo</w:t>
      </w:r>
      <w:r w:rsidR="00A470A0">
        <w:t xml:space="preserve"> atrás deste que foi testado</w:t>
      </w:r>
      <w:ins w:id="230" w:author="Dalton Solano dos Reis" w:date="2023-06-23T16:39:00Z">
        <w:r w:rsidR="00B5267D">
          <w:t xml:space="preserve"> </w:t>
        </w:r>
      </w:ins>
      <w:del w:id="231" w:author="Dalton Solano dos Reis" w:date="2023-06-23T16:39:00Z">
        <w:r w:rsidR="0098417F" w:rsidDel="00B5267D">
          <w:delText xml:space="preserve">, como é possível observar no </w:delText>
        </w:r>
      </w:del>
      <w:ins w:id="232" w:author="Dalton Solano dos Reis" w:date="2023-06-23T16:39:00Z">
        <w:r w:rsidR="00B5267D">
          <w:t>(</w:t>
        </w:r>
      </w:ins>
      <w:r w:rsidR="0098417F">
        <w:t>Quadro 9</w:t>
      </w:r>
      <w:ins w:id="233" w:author="Dalton Solano dos Reis" w:date="2023-06-23T16:39:00Z">
        <w:r w:rsidR="00B5267D">
          <w:t>)</w:t>
        </w:r>
      </w:ins>
      <w:r w:rsidR="0098417F">
        <w:t>.</w:t>
      </w:r>
    </w:p>
    <w:p w14:paraId="52661FB5" w14:textId="1C254015" w:rsidR="0098417F" w:rsidRPr="00595992" w:rsidRDefault="0098417F" w:rsidP="0098417F">
      <w:pPr>
        <w:pStyle w:val="TF-LEGENDA"/>
      </w:pPr>
      <w:r>
        <w:t xml:space="preserve">Quadro </w:t>
      </w:r>
      <w:r w:rsidR="00F317CB">
        <w:t>9</w:t>
      </w:r>
      <w:r>
        <w:t xml:space="preserve"> – </w:t>
      </w:r>
      <w:r w:rsidR="008C32DF">
        <w:t>Definição dos ângulos que serão calculados posteriormente</w:t>
      </w:r>
      <w:del w:id="234" w:author="Dalton Solano dos Reis" w:date="2023-06-23T16:39:00Z">
        <w:r w:rsidR="008C32DF" w:rsidDel="00B5267D">
          <w:delText>.</w:delText>
        </w:r>
      </w:del>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98417F" w:rsidRPr="0087190C" w14:paraId="6833C3B6" w14:textId="77777777" w:rsidTr="00500C72">
        <w:trPr>
          <w:trHeight w:val="1307"/>
          <w:jc w:val="center"/>
        </w:trPr>
        <w:tc>
          <w:tcPr>
            <w:tcW w:w="9702" w:type="dxa"/>
          </w:tcPr>
          <w:p w14:paraId="7CA6C18F" w14:textId="77777777" w:rsidR="00500C72" w:rsidRDefault="00500C72" w:rsidP="00500C72">
            <w:pPr>
              <w:pStyle w:val="TF-CDIGO-FONTE"/>
            </w:pPr>
            <w:r>
              <w:t>unique_angles: list[float] = []</w:t>
            </w:r>
          </w:p>
          <w:p w14:paraId="245C8B27" w14:textId="6167A483" w:rsidR="00500C72" w:rsidRDefault="00500C72" w:rsidP="00500C72">
            <w:pPr>
              <w:pStyle w:val="TF-CDIGO-FONTE"/>
            </w:pPr>
            <w:r>
              <w:t>for point in unique_points:</w:t>
            </w:r>
          </w:p>
          <w:p w14:paraId="0D5328EB" w14:textId="2D4E1AC8" w:rsidR="00500C72" w:rsidRDefault="00500C72" w:rsidP="00500C72">
            <w:pPr>
              <w:pStyle w:val="TF-CDIGO-FONTE"/>
            </w:pPr>
            <w:r>
              <w:t xml:space="preserve">    angle = math.atan2(point[0].y - player_y, point[0].x - player_x)</w:t>
            </w:r>
          </w:p>
          <w:p w14:paraId="4A55795E" w14:textId="4C30805D" w:rsidR="00500C72" w:rsidRDefault="00500C72" w:rsidP="00500C72">
            <w:pPr>
              <w:pStyle w:val="TF-CDIGO-FONTE"/>
            </w:pPr>
            <w:r>
              <w:t xml:space="preserve">    unique_angles.append(angle - 0.00001)</w:t>
            </w:r>
          </w:p>
          <w:p w14:paraId="4C1DD541" w14:textId="6A3DE41B" w:rsidR="00500C72" w:rsidRDefault="00500C72" w:rsidP="00500C72">
            <w:pPr>
              <w:pStyle w:val="TF-CDIGO-FONTE"/>
            </w:pPr>
            <w:r>
              <w:t xml:space="preserve">    unique_angles.append(angle)</w:t>
            </w:r>
          </w:p>
          <w:p w14:paraId="2A06F6B8" w14:textId="4CBB77D6" w:rsidR="00500C72" w:rsidRPr="00877B61" w:rsidRDefault="00500C72" w:rsidP="00500C72">
            <w:pPr>
              <w:pStyle w:val="TF-CDIGO-FONTE"/>
            </w:pPr>
            <w:r>
              <w:t xml:space="preserve">    unique_angles.append(angle + 0.00001)</w:t>
            </w:r>
          </w:p>
        </w:tc>
      </w:tr>
    </w:tbl>
    <w:p w14:paraId="24E81946" w14:textId="20CDF86A" w:rsidR="0098417F" w:rsidRPr="00B86AB5" w:rsidRDefault="0098417F" w:rsidP="0098417F">
      <w:pPr>
        <w:pStyle w:val="TF-FONTE"/>
      </w:pPr>
      <w:r w:rsidRPr="00AE040E">
        <w:t>Fonte</w:t>
      </w:r>
      <w:r>
        <w:t>: elaborado pelo autor</w:t>
      </w:r>
      <w:ins w:id="235" w:author="Dalton Solano dos Reis" w:date="2023-06-23T16:39:00Z">
        <w:r w:rsidR="00B5267D">
          <w:t>.</w:t>
        </w:r>
      </w:ins>
    </w:p>
    <w:p w14:paraId="1163D5B4" w14:textId="75F8F49E" w:rsidR="00F317CB" w:rsidRDefault="00A6293A" w:rsidP="0098417F">
      <w:pPr>
        <w:pStyle w:val="TF-TEXTO"/>
      </w:pPr>
      <w:r>
        <w:t>Após a separação de todos os ângulos que serão calculados</w:t>
      </w:r>
      <w:del w:id="236" w:author="Dalton Solano dos Reis" w:date="2023-06-23T16:39:00Z">
        <w:r w:rsidDel="00B5267D">
          <w:delText>,</w:delText>
        </w:r>
      </w:del>
      <w:r>
        <w:t xml:space="preserve"> </w:t>
      </w:r>
      <w:r w:rsidR="007033F5">
        <w:t xml:space="preserve">é necessário buscar </w:t>
      </w:r>
      <w:r w:rsidR="00E46629">
        <w:t xml:space="preserve">se a </w:t>
      </w:r>
      <w:r w:rsidR="00E46629">
        <w:rPr>
          <w:i/>
          <w:iCs/>
        </w:rPr>
        <w:t xml:space="preserve">ray </w:t>
      </w:r>
      <w:r w:rsidR="00E46629">
        <w:t>lançada em determinado ângulo, partindo da posição do usuário, possuirá intersecção com</w:t>
      </w:r>
      <w:r w:rsidR="007565CB">
        <w:t xml:space="preserve"> algum segmento de reta criado pelos vértices presentes no ambiente.</w:t>
      </w:r>
      <w:r w:rsidR="00B764CA">
        <w:t xml:space="preserve"> </w:t>
      </w:r>
      <w:r w:rsidR="00F317CB">
        <w:t>A função em si recebe como parâmetros</w:t>
      </w:r>
      <w:r w:rsidR="009F4287">
        <w:t xml:space="preserve">, </w:t>
      </w:r>
      <w:r w:rsidR="00F13565">
        <w:t xml:space="preserve">um </w:t>
      </w:r>
      <w:r w:rsidR="00F13565">
        <w:rPr>
          <w:i/>
          <w:iCs/>
        </w:rPr>
        <w:t>ray</w:t>
      </w:r>
      <w:r w:rsidR="00F13565">
        <w:t xml:space="preserve">, sendo ele composto por sua origem, que será a posição do usuário, </w:t>
      </w:r>
      <w:del w:id="237" w:author="Dalton Solano dos Reis" w:date="2023-06-23T16:39:00Z">
        <w:r w:rsidR="00F13565" w:rsidDel="00B5267D">
          <w:delText>e também</w:delText>
        </w:r>
      </w:del>
      <w:ins w:id="238" w:author="Dalton Solano dos Reis" w:date="2023-06-23T16:39:00Z">
        <w:r w:rsidR="00B5267D">
          <w:t>e</w:t>
        </w:r>
      </w:ins>
      <w:r w:rsidR="00F13565">
        <w:t xml:space="preserve"> por sua direção, calculada </w:t>
      </w:r>
      <w:r w:rsidR="0068692D">
        <w:t>utilizando a função de seno e cosseno no ângulo calculado anteriormente</w:t>
      </w:r>
      <w:r w:rsidR="005438D2">
        <w:t>, recebendo também como parâmetro, um segmento de reta, composto por dois pontos de algum polígono.</w:t>
      </w:r>
    </w:p>
    <w:p w14:paraId="44CCAA2D" w14:textId="346EAF6A" w:rsidR="002D6D8E" w:rsidRDefault="002D6D8E" w:rsidP="0098417F">
      <w:pPr>
        <w:pStyle w:val="TF-TEXTO"/>
      </w:pPr>
      <w:r>
        <w:t xml:space="preserve">Para buscar a intersecção mais próxima entre a </w:t>
      </w:r>
      <w:r>
        <w:rPr>
          <w:i/>
          <w:iCs/>
        </w:rPr>
        <w:t xml:space="preserve">ray </w:t>
      </w:r>
      <w:r>
        <w:t>e os segmentos</w:t>
      </w:r>
      <w:del w:id="239" w:author="Dalton Solano dos Reis" w:date="2023-06-23T16:40:00Z">
        <w:r w:rsidDel="00B5267D">
          <w:delText>,</w:delText>
        </w:r>
      </w:del>
      <w:r>
        <w:t xml:space="preserve"> é necessário transformar ambos em suas formas paramétricas, sendo a fórmula </w:t>
      </w:r>
      <m:oMath>
        <m:r>
          <m:rPr>
            <m:sty m:val="p"/>
          </m:rPr>
          <w:rPr>
            <w:rStyle w:val="TF-COURIER9"/>
            <w:rFonts w:ascii="Cambria Math" w:hAnsi="Cambria Math"/>
            <w:rPrChange w:id="240" w:author="Dalton Solano dos Reis" w:date="2023-06-23T16:40:00Z">
              <w:rPr>
                <w:rFonts w:ascii="Cambria Math" w:hAnsi="Cambria Math"/>
              </w:rPr>
            </w:rPrChange>
          </w:rPr>
          <m:t>Point+Direction∙T</m:t>
        </m:r>
      </m:oMath>
      <w:r>
        <w:t xml:space="preserve">. Nos resultando em quatro equações, representando </w:t>
      </w:r>
      <w:r w:rsidR="00E85198">
        <w:t xml:space="preserve">o componente </w:t>
      </w:r>
      <w:r w:rsidR="00E85198" w:rsidRPr="00B5267D">
        <w:rPr>
          <w:rStyle w:val="TF-COURIER9"/>
          <w:rPrChange w:id="241" w:author="Dalton Solano dos Reis" w:date="2023-06-23T16:41:00Z">
            <w:rPr/>
          </w:rPrChange>
        </w:rPr>
        <w:t>x</w:t>
      </w:r>
      <w:r w:rsidR="00E85198">
        <w:t xml:space="preserve"> e </w:t>
      </w:r>
      <w:r w:rsidR="00E85198" w:rsidRPr="00B5267D">
        <w:rPr>
          <w:rStyle w:val="TF-COURIER9"/>
          <w:rPrChange w:id="242" w:author="Dalton Solano dos Reis" w:date="2023-06-23T16:41:00Z">
            <w:rPr/>
          </w:rPrChange>
        </w:rPr>
        <w:t>y</w:t>
      </w:r>
      <w:r w:rsidR="00F829B8">
        <w:t xml:space="preserve">, de ambos </w:t>
      </w:r>
      <w:r w:rsidR="00F829B8">
        <w:rPr>
          <w:i/>
          <w:iCs/>
        </w:rPr>
        <w:t>ray</w:t>
      </w:r>
      <w:r w:rsidR="00F829B8">
        <w:t xml:space="preserve"> e segmento.</w:t>
      </w:r>
      <w:r w:rsidR="00F45E4E">
        <w:t xml:space="preserve"> Antes de continuar os cálculos, é necessário que </w:t>
      </w:r>
      <w:r w:rsidR="00973F3F">
        <w:t xml:space="preserve">se valida que o </w:t>
      </w:r>
      <w:r w:rsidR="00973F3F">
        <w:rPr>
          <w:i/>
          <w:iCs/>
        </w:rPr>
        <w:t>ray</w:t>
      </w:r>
      <w:r w:rsidR="00973F3F">
        <w:t xml:space="preserve"> e o segmento não são paralelos, pois, em caso afirmativo, não haverá </w:t>
      </w:r>
      <w:r w:rsidR="004E609D">
        <w:t>intersecção em nenhum ponto. O cálculo necessário para verificação de paralelismo é mostrado no Quadro 10.</w:t>
      </w:r>
    </w:p>
    <w:p w14:paraId="53CFCCA3" w14:textId="17DDC6D0" w:rsidR="004E609D" w:rsidRPr="00595992" w:rsidRDefault="004E609D" w:rsidP="004E609D">
      <w:pPr>
        <w:pStyle w:val="TF-LEGENDA"/>
      </w:pPr>
      <w:r>
        <w:t xml:space="preserve">Quadro 10 – </w:t>
      </w:r>
      <w:r w:rsidR="002D67F0">
        <w:t>Verificação de paralelismo entre duas retas</w:t>
      </w:r>
      <w:del w:id="243" w:author="Dalton Solano dos Reis" w:date="2023-06-23T16:41:00Z">
        <w:r w:rsidR="002D67F0" w:rsidDel="00B5267D">
          <w:delText>.</w:delText>
        </w:r>
      </w:del>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4E609D" w:rsidRPr="007013D9" w14:paraId="62C39AFB" w14:textId="77777777" w:rsidTr="002D67F0">
        <w:trPr>
          <w:trHeight w:val="807"/>
          <w:jc w:val="center"/>
        </w:trPr>
        <w:tc>
          <w:tcPr>
            <w:tcW w:w="9702" w:type="dxa"/>
          </w:tcPr>
          <w:p w14:paraId="71975A11" w14:textId="77777777" w:rsidR="002D67F0" w:rsidRPr="007013D9" w:rsidRDefault="002D67F0" w:rsidP="002D67F0">
            <w:pPr>
              <w:pStyle w:val="TF-CDIGO-FONTE"/>
              <w:rPr>
                <w:lang w:val="pt-BR"/>
                <w:rPrChange w:id="244" w:author="Dalton Solano dos Reis" w:date="2023-06-23T15:09:00Z">
                  <w:rPr/>
                </w:rPrChange>
              </w:rPr>
            </w:pPr>
            <w:r w:rsidRPr="007013D9">
              <w:rPr>
                <w:lang w:val="pt-BR"/>
                <w:rPrChange w:id="245" w:author="Dalton Solano dos Reis" w:date="2023-06-23T15:09:00Z">
                  <w:rPr/>
                </w:rPrChange>
              </w:rPr>
              <w:t>r_mag = math.sqrt(r_dx * r_dx + r_dy * r_dy)</w:t>
            </w:r>
          </w:p>
          <w:p w14:paraId="56673E01" w14:textId="6AB312F4" w:rsidR="002D67F0" w:rsidRDefault="002D67F0" w:rsidP="002D67F0">
            <w:pPr>
              <w:pStyle w:val="TF-CDIGO-FONTE"/>
            </w:pPr>
            <w:r>
              <w:t>s_mag = math.sqrt(s_dx * s_dx + s_dy * s_dy)</w:t>
            </w:r>
          </w:p>
          <w:p w14:paraId="51C28D18" w14:textId="72EB0124" w:rsidR="002D67F0" w:rsidRDefault="002D67F0" w:rsidP="002D67F0">
            <w:pPr>
              <w:pStyle w:val="TF-CDIGO-FONTE"/>
            </w:pPr>
            <w:r>
              <w:t>if r_dx / r_mag == s_dx / s_mag and r_dy / r_mag == s_dy / s_mag:</w:t>
            </w:r>
          </w:p>
          <w:p w14:paraId="1F1E26CF" w14:textId="7801B0C0" w:rsidR="004E609D" w:rsidRPr="00877B61" w:rsidRDefault="002D67F0" w:rsidP="002D67F0">
            <w:pPr>
              <w:pStyle w:val="TF-CDIGO-FONTE"/>
            </w:pPr>
            <w:r>
              <w:t xml:space="preserve">    return None</w:t>
            </w:r>
          </w:p>
        </w:tc>
      </w:tr>
    </w:tbl>
    <w:p w14:paraId="051D697A" w14:textId="49E1BDB1" w:rsidR="004E609D" w:rsidRPr="00B86AB5" w:rsidRDefault="004E609D" w:rsidP="004E609D">
      <w:pPr>
        <w:pStyle w:val="TF-FONTE"/>
      </w:pPr>
      <w:r w:rsidRPr="00AE040E">
        <w:t>Fonte</w:t>
      </w:r>
      <w:r>
        <w:t>: elaborado pelo autor</w:t>
      </w:r>
      <w:ins w:id="246" w:author="Dalton Solano dos Reis" w:date="2023-06-23T16:41:00Z">
        <w:r w:rsidR="00B5267D">
          <w:t>.</w:t>
        </w:r>
      </w:ins>
    </w:p>
    <w:p w14:paraId="6B8D690B" w14:textId="55895B02" w:rsidR="004E609D" w:rsidRDefault="00293FCF" w:rsidP="0098417F">
      <w:pPr>
        <w:pStyle w:val="TF-TEXTO"/>
      </w:pPr>
      <w:r>
        <w:t xml:space="preserve">Caso as retas não sejam paralelas, é possível que haja uma intersecção, </w:t>
      </w:r>
      <w:r w:rsidR="00E85044">
        <w:t xml:space="preserve">e caso se intersectem, os componentes </w:t>
      </w:r>
      <w:r w:rsidR="00E85044" w:rsidRPr="00B5267D">
        <w:rPr>
          <w:rStyle w:val="TF-COURIER9"/>
          <w:rPrChange w:id="247" w:author="Dalton Solano dos Reis" w:date="2023-06-23T16:41:00Z">
            <w:rPr/>
          </w:rPrChange>
        </w:rPr>
        <w:t>x</w:t>
      </w:r>
      <w:r w:rsidR="00E85044">
        <w:t xml:space="preserve"> e </w:t>
      </w:r>
      <w:r w:rsidR="00E85044" w:rsidRPr="00B5267D">
        <w:rPr>
          <w:rStyle w:val="TF-COURIER9"/>
          <w:rPrChange w:id="248" w:author="Dalton Solano dos Reis" w:date="2023-06-23T16:41:00Z">
            <w:rPr/>
          </w:rPrChange>
        </w:rPr>
        <w:t>y</w:t>
      </w:r>
      <w:r w:rsidR="00E85044">
        <w:t xml:space="preserve"> serão iguais, nos deixando </w:t>
      </w:r>
      <w:r w:rsidR="008E6D43">
        <w:t xml:space="preserve">as </w:t>
      </w:r>
      <w:r w:rsidR="004A1170">
        <w:t xml:space="preserve">paramétricas do </w:t>
      </w:r>
      <w:r w:rsidR="004A1170">
        <w:rPr>
          <w:i/>
          <w:iCs/>
        </w:rPr>
        <w:t xml:space="preserve">ray </w:t>
      </w:r>
      <w:r w:rsidR="004A1170">
        <w:t xml:space="preserve">e do segmento de reta, resultando </w:t>
      </w:r>
      <w:r w:rsidR="00E75625">
        <w:t xml:space="preserve">fórmulas </w:t>
      </w:r>
      <w:r w:rsidR="00E75625" w:rsidRPr="00B5267D">
        <w:rPr>
          <w:rStyle w:val="TF-COURIER9"/>
          <w:rPrChange w:id="249" w:author="Dalton Solano dos Reis" w:date="2023-06-23T16:41:00Z">
            <w:rPr/>
          </w:rPrChange>
        </w:rPr>
        <w:t>(5)</w:t>
      </w:r>
      <w:r w:rsidR="00E75625">
        <w:t xml:space="preserve"> e </w:t>
      </w:r>
      <w:r w:rsidR="00E75625" w:rsidRPr="00B5267D">
        <w:rPr>
          <w:rStyle w:val="TF-COURIER9"/>
          <w:rPrChange w:id="250" w:author="Dalton Solano dos Reis" w:date="2023-06-23T16:41:00Z">
            <w:rPr/>
          </w:rPrChange>
        </w:rPr>
        <w:t>(6)</w:t>
      </w:r>
      <w:ins w:id="251" w:author="Dalton Solano dos Reis" w:date="2023-06-23T16:41:00Z">
        <w:r w:rsidR="00B5267D">
          <w:t>.</w:t>
        </w:r>
      </w:ins>
    </w:p>
    <w:p w14:paraId="4B2CD52F" w14:textId="34268646" w:rsidR="002D6D8E" w:rsidRDefault="00E75625" w:rsidP="000A59D5">
      <w:pPr>
        <w:pStyle w:val="TF-TEXTO"/>
        <w:ind w:firstLine="0"/>
        <w:jc w:val="center"/>
      </w:pPr>
      <w:r w:rsidRPr="00E75625">
        <w:rPr>
          <w:noProof/>
        </w:rPr>
        <w:drawing>
          <wp:inline distT="0" distB="0" distL="0" distR="0" wp14:anchorId="08CDC8D7" wp14:editId="46F1C80F">
            <wp:extent cx="2482025" cy="194669"/>
            <wp:effectExtent l="0" t="0" r="0" b="0"/>
            <wp:docPr id="1549288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88888" name=""/>
                    <pic:cNvPicPr/>
                  </pic:nvPicPr>
                  <pic:blipFill>
                    <a:blip r:embed="rId28"/>
                    <a:stretch>
                      <a:fillRect/>
                    </a:stretch>
                  </pic:blipFill>
                  <pic:spPr>
                    <a:xfrm>
                      <a:off x="0" y="0"/>
                      <a:ext cx="2535342" cy="198851"/>
                    </a:xfrm>
                    <a:prstGeom prst="rect">
                      <a:avLst/>
                    </a:prstGeom>
                  </pic:spPr>
                </pic:pic>
              </a:graphicData>
            </a:graphic>
          </wp:inline>
        </w:drawing>
      </w:r>
      <w:r w:rsidR="000A59D5">
        <w:t xml:space="preserve">                </w:t>
      </w:r>
      <w:r w:rsidR="000A59D5" w:rsidRPr="000A59D5">
        <w:rPr>
          <w:noProof/>
        </w:rPr>
        <w:drawing>
          <wp:inline distT="0" distB="0" distL="0" distR="0" wp14:anchorId="32E2E9C7" wp14:editId="63CA514C">
            <wp:extent cx="2503784" cy="178767"/>
            <wp:effectExtent l="0" t="0" r="0" b="0"/>
            <wp:docPr id="21092739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73929" name=""/>
                    <pic:cNvPicPr/>
                  </pic:nvPicPr>
                  <pic:blipFill>
                    <a:blip r:embed="rId29"/>
                    <a:stretch>
                      <a:fillRect/>
                    </a:stretch>
                  </pic:blipFill>
                  <pic:spPr>
                    <a:xfrm>
                      <a:off x="0" y="0"/>
                      <a:ext cx="2662794" cy="190120"/>
                    </a:xfrm>
                    <a:prstGeom prst="rect">
                      <a:avLst/>
                    </a:prstGeom>
                  </pic:spPr>
                </pic:pic>
              </a:graphicData>
            </a:graphic>
          </wp:inline>
        </w:drawing>
      </w:r>
    </w:p>
    <w:p w14:paraId="49389742" w14:textId="321869FD" w:rsidR="00B764CA" w:rsidRDefault="00DA2CC1" w:rsidP="0098417F">
      <w:pPr>
        <w:pStyle w:val="TF-TEXTO"/>
      </w:pPr>
      <w:r>
        <w:t xml:space="preserve">Com isso, é necessário isolar </w:t>
      </w:r>
      <w:r w:rsidR="00592B56">
        <w:t>primeiramente uma variável</w:t>
      </w:r>
      <w:r w:rsidR="00560B51">
        <w:t xml:space="preserve"> (</w:t>
      </w:r>
      <w:r w:rsidR="00560B51" w:rsidRPr="00F57633">
        <w:rPr>
          <w:rStyle w:val="TF-COURIER9"/>
        </w:rPr>
        <w:t>T1</w:t>
      </w:r>
      <w:r w:rsidR="00560B51">
        <w:t>)</w:t>
      </w:r>
      <w:r w:rsidR="00592B56">
        <w:t xml:space="preserve">, e após obter o resultado da equação, </w:t>
      </w:r>
      <w:r w:rsidR="00560B51">
        <w:t>calcular o valor da outra variável (</w:t>
      </w:r>
      <w:r w:rsidR="00560B51" w:rsidRPr="00F57633">
        <w:rPr>
          <w:rStyle w:val="TF-COURIER9"/>
        </w:rPr>
        <w:t>T2</w:t>
      </w:r>
      <w:r w:rsidR="00560B51">
        <w:t xml:space="preserve">) substituindo a variável restante com o valor obtido no cálculo anterior. </w:t>
      </w:r>
      <w:r w:rsidR="00FF3FC9">
        <w:t xml:space="preserve">É necessário realizar uma tratativa que impeça </w:t>
      </w:r>
      <w:r w:rsidR="00BE7ABF">
        <w:t xml:space="preserve">que o valor do divisor seja igual a zero, por conta de ser impossível dividir qualquer valor por </w:t>
      </w:r>
      <w:r w:rsidR="00BE7ABF">
        <w:lastRenderedPageBreak/>
        <w:t xml:space="preserve">zero. Neste trabalho, esta tratativa foi criada utilizando a </w:t>
      </w:r>
      <w:r w:rsidR="00BE7ABF" w:rsidRPr="00804E0F">
        <w:rPr>
          <w:rStyle w:val="TF-COURIER9"/>
        </w:rPr>
        <w:t xml:space="preserve">Exception </w:t>
      </w:r>
      <w:r w:rsidR="00F57633" w:rsidRPr="00804E0F">
        <w:rPr>
          <w:rStyle w:val="TF-COURIER9"/>
        </w:rPr>
        <w:t>ZeroDivisionError</w:t>
      </w:r>
      <w:r w:rsidR="00F57633">
        <w:t>, padrão da linguagem Python.</w:t>
      </w:r>
      <w:r w:rsidR="00804E0F">
        <w:t xml:space="preserve"> </w:t>
      </w:r>
      <w:r w:rsidR="00B466B4">
        <w:t xml:space="preserve">Por último, é necessário validar se </w:t>
      </w:r>
      <m:oMath>
        <m:r>
          <w:rPr>
            <w:rStyle w:val="TF-COURIER9"/>
            <w:rFonts w:ascii="Cambria Math" w:hAnsi="Cambria Math"/>
            <w:rPrChange w:id="252" w:author="Dalton Solano dos Reis" w:date="2023-06-23T16:42:00Z">
              <w:rPr>
                <w:rFonts w:ascii="Cambria Math" w:hAnsi="Cambria Math"/>
              </w:rPr>
            </w:rPrChange>
          </w:rPr>
          <m:t>T1&gt;0</m:t>
        </m:r>
      </m:oMath>
      <w:r w:rsidR="00873255">
        <w:t xml:space="preserve"> e que </w:t>
      </w:r>
      <m:oMath>
        <m:r>
          <w:rPr>
            <w:rStyle w:val="TF-COURIER9"/>
            <w:rFonts w:ascii="Cambria Math" w:hAnsi="Cambria Math"/>
            <w:rPrChange w:id="253" w:author="Dalton Solano dos Reis" w:date="2023-06-23T16:42:00Z">
              <w:rPr>
                <w:rFonts w:ascii="Cambria Math" w:hAnsi="Cambria Math"/>
              </w:rPr>
            </w:rPrChange>
          </w:rPr>
          <m:t>0&lt;T2&lt;1</m:t>
        </m:r>
      </m:oMath>
      <w:r w:rsidR="00873255">
        <w:t>, pois caso contrário, a</w:t>
      </w:r>
      <w:r w:rsidR="001E5045">
        <w:t xml:space="preserve"> intersecção não está dentro dos limites definidos do segmento, logo, não deverá haver uma intersecção.</w:t>
      </w:r>
      <w:r w:rsidR="00386330">
        <w:t xml:space="preserve"> </w:t>
      </w:r>
      <w:r w:rsidR="00804E0F">
        <w:t xml:space="preserve">O cálculo desta etapa pode ser observado no Quadro 11, que demonstra todos os cálculos necessários para verificação de intersecção entre o </w:t>
      </w:r>
      <w:r w:rsidR="00804E0F">
        <w:rPr>
          <w:i/>
          <w:iCs/>
        </w:rPr>
        <w:t xml:space="preserve">ray </w:t>
      </w:r>
      <w:r w:rsidR="00804E0F">
        <w:t>e o segmento de reta.</w:t>
      </w:r>
    </w:p>
    <w:p w14:paraId="3FA6EC74" w14:textId="5C45EB12" w:rsidR="00804E0F" w:rsidRPr="00595992" w:rsidRDefault="00804E0F" w:rsidP="00804E0F">
      <w:pPr>
        <w:pStyle w:val="TF-LEGENDA"/>
      </w:pPr>
      <w:r>
        <w:t>Quadro 1</w:t>
      </w:r>
      <w:r w:rsidR="00386330">
        <w:t>1</w:t>
      </w:r>
      <w:r>
        <w:t xml:space="preserve"> – </w:t>
      </w:r>
      <w:r w:rsidR="00386330">
        <w:t>Cálculo referente à existência ou não de uma intersecção</w:t>
      </w:r>
      <w:del w:id="254" w:author="Dalton Solano dos Reis" w:date="2023-06-23T16:43:00Z">
        <w:r w:rsidDel="00B5267D">
          <w:delText>.</w:delText>
        </w:r>
      </w:del>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804E0F" w:rsidRPr="0087190C" w14:paraId="4EC01429" w14:textId="77777777" w:rsidTr="00767D48">
        <w:trPr>
          <w:trHeight w:val="807"/>
          <w:jc w:val="center"/>
        </w:trPr>
        <w:tc>
          <w:tcPr>
            <w:tcW w:w="9702" w:type="dxa"/>
          </w:tcPr>
          <w:p w14:paraId="161762ED" w14:textId="77777777" w:rsidR="00B73325" w:rsidRPr="007013D9" w:rsidRDefault="00B73325" w:rsidP="00B73325">
            <w:pPr>
              <w:pStyle w:val="TF-CDIGO-FONTE"/>
              <w:rPr>
                <w:lang w:val="pt-BR"/>
                <w:rPrChange w:id="255" w:author="Dalton Solano dos Reis" w:date="2023-06-23T15:09:00Z">
                  <w:rPr/>
                </w:rPrChange>
              </w:rPr>
            </w:pPr>
            <w:r w:rsidRPr="007013D9">
              <w:rPr>
                <w:lang w:val="pt-BR"/>
                <w:rPrChange w:id="256" w:author="Dalton Solano dos Reis" w:date="2023-06-23T15:09:00Z">
                  <w:rPr/>
                </w:rPrChange>
              </w:rPr>
              <w:t>try:</w:t>
            </w:r>
          </w:p>
          <w:p w14:paraId="1A3ADE64" w14:textId="610273E6" w:rsidR="00B73325" w:rsidRPr="007013D9" w:rsidRDefault="00966EB4" w:rsidP="00B73325">
            <w:pPr>
              <w:pStyle w:val="TF-CDIGO-FONTE"/>
              <w:rPr>
                <w:lang w:val="pt-BR"/>
                <w:rPrChange w:id="257" w:author="Dalton Solano dos Reis" w:date="2023-06-23T15:09:00Z">
                  <w:rPr/>
                </w:rPrChange>
              </w:rPr>
            </w:pPr>
            <w:r w:rsidRPr="007013D9">
              <w:rPr>
                <w:lang w:val="pt-BR"/>
                <w:rPrChange w:id="258" w:author="Dalton Solano dos Reis" w:date="2023-06-23T15:09:00Z">
                  <w:rPr/>
                </w:rPrChange>
              </w:rPr>
              <w:t xml:space="preserve">    </w:t>
            </w:r>
            <w:r w:rsidR="00B73325" w:rsidRPr="007013D9">
              <w:rPr>
                <w:lang w:val="pt-BR"/>
                <w:rPrChange w:id="259" w:author="Dalton Solano dos Reis" w:date="2023-06-23T15:09:00Z">
                  <w:rPr/>
                </w:rPrChange>
              </w:rPr>
              <w:t>T2 = (r_dx * (s_py - r_py) + r_dy * (r_px - s_px)) / (s_dx * r_dy - s_dy * r_dx)</w:t>
            </w:r>
          </w:p>
          <w:p w14:paraId="5F724FF5" w14:textId="362537B7" w:rsidR="00B73325" w:rsidRPr="007013D9" w:rsidRDefault="00B73325" w:rsidP="00B73325">
            <w:pPr>
              <w:pStyle w:val="TF-CDIGO-FONTE"/>
              <w:rPr>
                <w:lang w:val="pt-BR"/>
                <w:rPrChange w:id="260" w:author="Dalton Solano dos Reis" w:date="2023-06-23T15:09:00Z">
                  <w:rPr/>
                </w:rPrChange>
              </w:rPr>
            </w:pPr>
            <w:r w:rsidRPr="007013D9">
              <w:rPr>
                <w:lang w:val="pt-BR"/>
                <w:rPrChange w:id="261" w:author="Dalton Solano dos Reis" w:date="2023-06-23T15:09:00Z">
                  <w:rPr/>
                </w:rPrChange>
              </w:rPr>
              <w:t>except ZeroDivisionError:</w:t>
            </w:r>
          </w:p>
          <w:p w14:paraId="3F725B98" w14:textId="2C42B525" w:rsidR="00B73325" w:rsidRPr="007013D9" w:rsidRDefault="00966EB4" w:rsidP="00B73325">
            <w:pPr>
              <w:pStyle w:val="TF-CDIGO-FONTE"/>
              <w:rPr>
                <w:lang w:val="pt-BR"/>
                <w:rPrChange w:id="262" w:author="Dalton Solano dos Reis" w:date="2023-06-23T15:09:00Z">
                  <w:rPr/>
                </w:rPrChange>
              </w:rPr>
            </w:pPr>
            <w:r w:rsidRPr="007013D9">
              <w:rPr>
                <w:lang w:val="pt-BR"/>
                <w:rPrChange w:id="263" w:author="Dalton Solano dos Reis" w:date="2023-06-23T15:09:00Z">
                  <w:rPr/>
                </w:rPrChange>
              </w:rPr>
              <w:t xml:space="preserve">    </w:t>
            </w:r>
            <w:r w:rsidR="00B73325" w:rsidRPr="007013D9">
              <w:rPr>
                <w:lang w:val="pt-BR"/>
                <w:rPrChange w:id="264" w:author="Dalton Solano dos Reis" w:date="2023-06-23T15:09:00Z">
                  <w:rPr/>
                </w:rPrChange>
              </w:rPr>
              <w:t>T2 = (r_dx * (s_py - r_py) + r_dy * (r_px - s_px)) / (s_dx * r_dy - s_dy * r_dx - 0.00001)</w:t>
            </w:r>
          </w:p>
          <w:p w14:paraId="2130BE26" w14:textId="77777777" w:rsidR="00B73325" w:rsidRPr="007013D9" w:rsidRDefault="00B73325" w:rsidP="00B73325">
            <w:pPr>
              <w:pStyle w:val="TF-CDIGO-FONTE"/>
              <w:rPr>
                <w:lang w:val="pt-BR"/>
                <w:rPrChange w:id="265" w:author="Dalton Solano dos Reis" w:date="2023-06-23T15:09:00Z">
                  <w:rPr/>
                </w:rPrChange>
              </w:rPr>
            </w:pPr>
            <w:r w:rsidRPr="007013D9">
              <w:rPr>
                <w:lang w:val="pt-BR"/>
                <w:rPrChange w:id="266" w:author="Dalton Solano dos Reis" w:date="2023-06-23T15:09:00Z">
                  <w:rPr/>
                </w:rPrChange>
              </w:rPr>
              <w:t xml:space="preserve">            </w:t>
            </w:r>
          </w:p>
          <w:p w14:paraId="65FB68CE" w14:textId="162C0E75" w:rsidR="00B73325" w:rsidRPr="007013D9" w:rsidRDefault="00B73325" w:rsidP="00B73325">
            <w:pPr>
              <w:pStyle w:val="TF-CDIGO-FONTE"/>
              <w:rPr>
                <w:lang w:val="pt-BR"/>
                <w:rPrChange w:id="267" w:author="Dalton Solano dos Reis" w:date="2023-06-23T15:09:00Z">
                  <w:rPr/>
                </w:rPrChange>
              </w:rPr>
            </w:pPr>
            <w:r w:rsidRPr="007013D9">
              <w:rPr>
                <w:lang w:val="pt-BR"/>
                <w:rPrChange w:id="268" w:author="Dalton Solano dos Reis" w:date="2023-06-23T15:09:00Z">
                  <w:rPr/>
                </w:rPrChange>
              </w:rPr>
              <w:t>try:</w:t>
            </w:r>
          </w:p>
          <w:p w14:paraId="78F09F18" w14:textId="2E41296A" w:rsidR="00B73325" w:rsidRPr="007013D9" w:rsidRDefault="00966EB4" w:rsidP="00B73325">
            <w:pPr>
              <w:pStyle w:val="TF-CDIGO-FONTE"/>
              <w:rPr>
                <w:lang w:val="pt-BR"/>
                <w:rPrChange w:id="269" w:author="Dalton Solano dos Reis" w:date="2023-06-23T15:09:00Z">
                  <w:rPr/>
                </w:rPrChange>
              </w:rPr>
            </w:pPr>
            <w:r w:rsidRPr="007013D9">
              <w:rPr>
                <w:lang w:val="pt-BR"/>
                <w:rPrChange w:id="270" w:author="Dalton Solano dos Reis" w:date="2023-06-23T15:09:00Z">
                  <w:rPr/>
                </w:rPrChange>
              </w:rPr>
              <w:t xml:space="preserve">    </w:t>
            </w:r>
            <w:r w:rsidR="00B73325" w:rsidRPr="007013D9">
              <w:rPr>
                <w:lang w:val="pt-BR"/>
                <w:rPrChange w:id="271" w:author="Dalton Solano dos Reis" w:date="2023-06-23T15:09:00Z">
                  <w:rPr/>
                </w:rPrChange>
              </w:rPr>
              <w:t>T1 = (s_px + s_dx * T2 - r_px) / r_dx</w:t>
            </w:r>
          </w:p>
          <w:p w14:paraId="42144A03" w14:textId="14DE942A" w:rsidR="00B73325" w:rsidRPr="007013D9" w:rsidRDefault="00B73325" w:rsidP="00B73325">
            <w:pPr>
              <w:pStyle w:val="TF-CDIGO-FONTE"/>
              <w:rPr>
                <w:lang w:val="pt-BR"/>
                <w:rPrChange w:id="272" w:author="Dalton Solano dos Reis" w:date="2023-06-23T15:09:00Z">
                  <w:rPr/>
                </w:rPrChange>
              </w:rPr>
            </w:pPr>
            <w:r w:rsidRPr="007013D9">
              <w:rPr>
                <w:lang w:val="pt-BR"/>
                <w:rPrChange w:id="273" w:author="Dalton Solano dos Reis" w:date="2023-06-23T15:09:00Z">
                  <w:rPr/>
                </w:rPrChange>
              </w:rPr>
              <w:t>except ZeroDivisionError:</w:t>
            </w:r>
          </w:p>
          <w:p w14:paraId="1F683D51" w14:textId="2B24B0DE" w:rsidR="00B73325" w:rsidRPr="007013D9" w:rsidRDefault="00966EB4" w:rsidP="00B73325">
            <w:pPr>
              <w:pStyle w:val="TF-CDIGO-FONTE"/>
              <w:rPr>
                <w:lang w:val="pt-BR"/>
                <w:rPrChange w:id="274" w:author="Dalton Solano dos Reis" w:date="2023-06-23T15:09:00Z">
                  <w:rPr/>
                </w:rPrChange>
              </w:rPr>
            </w:pPr>
            <w:r w:rsidRPr="007013D9">
              <w:rPr>
                <w:lang w:val="pt-BR"/>
                <w:rPrChange w:id="275" w:author="Dalton Solano dos Reis" w:date="2023-06-23T15:09:00Z">
                  <w:rPr/>
                </w:rPrChange>
              </w:rPr>
              <w:t xml:space="preserve">    </w:t>
            </w:r>
            <w:r w:rsidR="00B73325" w:rsidRPr="007013D9">
              <w:rPr>
                <w:lang w:val="pt-BR"/>
                <w:rPrChange w:id="276" w:author="Dalton Solano dos Reis" w:date="2023-06-23T15:09:00Z">
                  <w:rPr/>
                </w:rPrChange>
              </w:rPr>
              <w:t>T1 = (s_px + s_dx * T2 - r_px) / (r_dx - 0.00001)</w:t>
            </w:r>
          </w:p>
          <w:p w14:paraId="7D05194C" w14:textId="77777777" w:rsidR="00B73325" w:rsidRPr="007013D9" w:rsidRDefault="00B73325" w:rsidP="00B73325">
            <w:pPr>
              <w:pStyle w:val="TF-CDIGO-FONTE"/>
              <w:rPr>
                <w:lang w:val="pt-BR"/>
                <w:rPrChange w:id="277" w:author="Dalton Solano dos Reis" w:date="2023-06-23T15:09:00Z">
                  <w:rPr/>
                </w:rPrChange>
              </w:rPr>
            </w:pPr>
          </w:p>
          <w:p w14:paraId="27463D42" w14:textId="16B6FE3E" w:rsidR="00B73325" w:rsidRDefault="00B73325" w:rsidP="00B73325">
            <w:pPr>
              <w:pStyle w:val="TF-CDIGO-FONTE"/>
            </w:pPr>
            <w:r>
              <w:t>if T1 &lt; 0: return None</w:t>
            </w:r>
          </w:p>
          <w:p w14:paraId="4CA8C7B8" w14:textId="054458FC" w:rsidR="00B73325" w:rsidRDefault="00B73325" w:rsidP="00B73325">
            <w:pPr>
              <w:pStyle w:val="TF-CDIGO-FONTE"/>
            </w:pPr>
            <w:r>
              <w:t>if T2 &lt; 0 or T2 &gt; 1: return None</w:t>
            </w:r>
          </w:p>
          <w:p w14:paraId="73EC1544" w14:textId="77777777" w:rsidR="00966EB4" w:rsidRDefault="00966EB4" w:rsidP="00B73325">
            <w:pPr>
              <w:pStyle w:val="TF-CDIGO-FONTE"/>
            </w:pPr>
          </w:p>
          <w:p w14:paraId="7B5A0188" w14:textId="37A5C243" w:rsidR="00B73325" w:rsidRPr="007013D9" w:rsidRDefault="00B73325" w:rsidP="00B73325">
            <w:pPr>
              <w:pStyle w:val="TF-CDIGO-FONTE"/>
              <w:rPr>
                <w:lang w:val="pt-BR"/>
                <w:rPrChange w:id="278" w:author="Dalton Solano dos Reis" w:date="2023-06-23T15:09:00Z">
                  <w:rPr/>
                </w:rPrChange>
              </w:rPr>
            </w:pPr>
            <w:r w:rsidRPr="007013D9">
              <w:rPr>
                <w:lang w:val="pt-BR"/>
                <w:rPrChange w:id="279" w:author="Dalton Solano dos Reis" w:date="2023-06-23T15:09:00Z">
                  <w:rPr/>
                </w:rPrChange>
              </w:rPr>
              <w:t>return {</w:t>
            </w:r>
          </w:p>
          <w:p w14:paraId="46F9CB32" w14:textId="109F9F76" w:rsidR="00B73325" w:rsidRPr="007013D9" w:rsidRDefault="00966EB4" w:rsidP="00B73325">
            <w:pPr>
              <w:pStyle w:val="TF-CDIGO-FONTE"/>
              <w:rPr>
                <w:lang w:val="pt-BR"/>
                <w:rPrChange w:id="280" w:author="Dalton Solano dos Reis" w:date="2023-06-23T15:09:00Z">
                  <w:rPr/>
                </w:rPrChange>
              </w:rPr>
            </w:pPr>
            <w:r w:rsidRPr="007013D9">
              <w:rPr>
                <w:lang w:val="pt-BR"/>
                <w:rPrChange w:id="281" w:author="Dalton Solano dos Reis" w:date="2023-06-23T15:09:00Z">
                  <w:rPr/>
                </w:rPrChange>
              </w:rPr>
              <w:t xml:space="preserve">    </w:t>
            </w:r>
            <w:r w:rsidR="00B73325" w:rsidRPr="007013D9">
              <w:rPr>
                <w:lang w:val="pt-BR"/>
                <w:rPrChange w:id="282" w:author="Dalton Solano dos Reis" w:date="2023-06-23T15:09:00Z">
                  <w:rPr/>
                </w:rPrChange>
              </w:rPr>
              <w:t>"x": r_px + r_dx * T1,</w:t>
            </w:r>
          </w:p>
          <w:p w14:paraId="77F522B0" w14:textId="60F14DC4" w:rsidR="00B73325" w:rsidRPr="007013D9" w:rsidRDefault="00966EB4" w:rsidP="00B73325">
            <w:pPr>
              <w:pStyle w:val="TF-CDIGO-FONTE"/>
              <w:rPr>
                <w:lang w:val="pt-BR"/>
                <w:rPrChange w:id="283" w:author="Dalton Solano dos Reis" w:date="2023-06-23T15:09:00Z">
                  <w:rPr/>
                </w:rPrChange>
              </w:rPr>
            </w:pPr>
            <w:r w:rsidRPr="007013D9">
              <w:rPr>
                <w:lang w:val="pt-BR"/>
                <w:rPrChange w:id="284" w:author="Dalton Solano dos Reis" w:date="2023-06-23T15:09:00Z">
                  <w:rPr/>
                </w:rPrChange>
              </w:rPr>
              <w:t xml:space="preserve">    </w:t>
            </w:r>
            <w:r w:rsidR="00B73325" w:rsidRPr="007013D9">
              <w:rPr>
                <w:lang w:val="pt-BR"/>
                <w:rPrChange w:id="285" w:author="Dalton Solano dos Reis" w:date="2023-06-23T15:09:00Z">
                  <w:rPr/>
                </w:rPrChange>
              </w:rPr>
              <w:t>"y": r_py + r_dy * T1,</w:t>
            </w:r>
          </w:p>
          <w:p w14:paraId="1240BEDD" w14:textId="67611B63" w:rsidR="00B73325" w:rsidRPr="007013D9" w:rsidRDefault="00966EB4" w:rsidP="00B73325">
            <w:pPr>
              <w:pStyle w:val="TF-CDIGO-FONTE"/>
              <w:rPr>
                <w:lang w:val="pt-BR"/>
                <w:rPrChange w:id="286" w:author="Dalton Solano dos Reis" w:date="2023-06-23T15:09:00Z">
                  <w:rPr/>
                </w:rPrChange>
              </w:rPr>
            </w:pPr>
            <w:r w:rsidRPr="007013D9">
              <w:rPr>
                <w:lang w:val="pt-BR"/>
                <w:rPrChange w:id="287" w:author="Dalton Solano dos Reis" w:date="2023-06-23T15:09:00Z">
                  <w:rPr/>
                </w:rPrChange>
              </w:rPr>
              <w:t xml:space="preserve">    </w:t>
            </w:r>
            <w:r w:rsidR="00B73325" w:rsidRPr="007013D9">
              <w:rPr>
                <w:lang w:val="pt-BR"/>
                <w:rPrChange w:id="288" w:author="Dalton Solano dos Reis" w:date="2023-06-23T15:09:00Z">
                  <w:rPr/>
                </w:rPrChange>
              </w:rPr>
              <w:t>"param": T1</w:t>
            </w:r>
          </w:p>
          <w:p w14:paraId="04B5D52F" w14:textId="1364A312" w:rsidR="00804E0F" w:rsidRPr="00877B61" w:rsidRDefault="00B73325" w:rsidP="00B73325">
            <w:pPr>
              <w:pStyle w:val="TF-CDIGO-FONTE"/>
            </w:pPr>
            <w:r>
              <w:t>}</w:t>
            </w:r>
          </w:p>
        </w:tc>
      </w:tr>
    </w:tbl>
    <w:p w14:paraId="39D2498D" w14:textId="2D611085" w:rsidR="00804E0F" w:rsidRPr="00B86AB5" w:rsidRDefault="00804E0F" w:rsidP="00804E0F">
      <w:pPr>
        <w:pStyle w:val="TF-FONTE"/>
      </w:pPr>
      <w:r w:rsidRPr="00AE040E">
        <w:t>Fonte</w:t>
      </w:r>
      <w:r>
        <w:t>: elaborado pelo autor</w:t>
      </w:r>
      <w:ins w:id="289" w:author="Dalton Solano dos Reis" w:date="2023-06-23T16:43:00Z">
        <w:r w:rsidR="00B5267D">
          <w:t>.</w:t>
        </w:r>
      </w:ins>
    </w:p>
    <w:p w14:paraId="4261DEA3" w14:textId="1F0094C0" w:rsidR="00804E0F" w:rsidRPr="00804E0F" w:rsidRDefault="00AF5E9D" w:rsidP="0098417F">
      <w:pPr>
        <w:pStyle w:val="TF-TEXTO"/>
      </w:pPr>
      <w:r>
        <w:t>Esse cálculo deverá ser realizado para cada ângulo definido anteriormente, e para cada ângulo, deverá ser</w:t>
      </w:r>
      <w:r w:rsidR="00F23E5F">
        <w:t xml:space="preserve"> checada a intersecção com todos os segmentos presentes em tela. Por fim, é possível juntar todos os pontos de intersecção, e </w:t>
      </w:r>
      <w:r w:rsidR="006A7E27">
        <w:t>renderizar um polígono passando por todos estes pontos, o resultado é demonstrado na Figura 10.</w:t>
      </w:r>
    </w:p>
    <w:p w14:paraId="354E4DB1" w14:textId="55A6BBA9" w:rsidR="003F72B0" w:rsidRDefault="003F72B0" w:rsidP="003F72B0">
      <w:pPr>
        <w:pStyle w:val="TF-LEGENDA"/>
      </w:pPr>
      <w:r>
        <w:t>Figura</w:t>
      </w:r>
      <w:r w:rsidR="003D7688">
        <w:t xml:space="preserve"> 10</w:t>
      </w:r>
      <w:r>
        <w:t xml:space="preserve">  – Demonstração do algoritmo de Ray Casting utilizando </w:t>
      </w:r>
      <w:r w:rsidR="003F7C87">
        <w:t>Vértices</w:t>
      </w:r>
    </w:p>
    <w:p w14:paraId="18074643" w14:textId="53D4524F" w:rsidR="003F72B0" w:rsidRPr="00A804AD" w:rsidRDefault="00812374" w:rsidP="003F72B0">
      <w:pPr>
        <w:pStyle w:val="TF-FIGURA"/>
      </w:pPr>
      <w:r w:rsidRPr="00812374">
        <w:rPr>
          <w:noProof/>
        </w:rPr>
        <w:drawing>
          <wp:inline distT="0" distB="0" distL="0" distR="0" wp14:anchorId="136678D1" wp14:editId="4552EBCE">
            <wp:extent cx="1952652" cy="1886831"/>
            <wp:effectExtent l="19050" t="19050" r="9525" b="18415"/>
            <wp:docPr id="345257088"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7088" name="Imagem 1" descr="Logotipo&#10;&#10;Descrição gerada automaticamente"/>
                    <pic:cNvPicPr/>
                  </pic:nvPicPr>
                  <pic:blipFill>
                    <a:blip r:embed="rId30"/>
                    <a:stretch>
                      <a:fillRect/>
                    </a:stretch>
                  </pic:blipFill>
                  <pic:spPr>
                    <a:xfrm>
                      <a:off x="0" y="0"/>
                      <a:ext cx="1997031" cy="1929714"/>
                    </a:xfrm>
                    <a:prstGeom prst="rect">
                      <a:avLst/>
                    </a:prstGeom>
                    <a:ln>
                      <a:solidFill>
                        <a:schemeClr val="tx1"/>
                      </a:solidFill>
                    </a:ln>
                  </pic:spPr>
                </pic:pic>
              </a:graphicData>
            </a:graphic>
          </wp:inline>
        </w:drawing>
      </w:r>
    </w:p>
    <w:p w14:paraId="6A1F2C56" w14:textId="1374D6F8" w:rsidR="003F72B0" w:rsidRPr="006A1A08" w:rsidRDefault="003F72B0" w:rsidP="003F72B0">
      <w:pPr>
        <w:pStyle w:val="TF-FONTE"/>
      </w:pPr>
      <w:r w:rsidRPr="00AE040E">
        <w:t>Fonte</w:t>
      </w:r>
      <w:r>
        <w:t>: elaborado pelo autor</w:t>
      </w:r>
      <w:ins w:id="290" w:author="Dalton Solano dos Reis" w:date="2023-06-23T16:43:00Z">
        <w:r w:rsidR="00B5267D">
          <w:t>.</w:t>
        </w:r>
      </w:ins>
    </w:p>
    <w:p w14:paraId="54313C08" w14:textId="55C9553F" w:rsidR="006864EE" w:rsidRDefault="006864EE" w:rsidP="006864EE">
      <w:pPr>
        <w:pStyle w:val="Ttulo3"/>
      </w:pPr>
      <w:r>
        <w:t>Projeção Isométrica</w:t>
      </w:r>
    </w:p>
    <w:p w14:paraId="5ED5FF3D" w14:textId="18A84F67" w:rsidR="00C073DA" w:rsidRDefault="00333BD6" w:rsidP="00C073DA">
      <w:pPr>
        <w:pStyle w:val="TF-TEXTO"/>
      </w:pPr>
      <w:r>
        <w:t>Ao projetar isometricamente</w:t>
      </w:r>
      <w:del w:id="291" w:author="Dalton Solano dos Reis" w:date="2023-06-23T16:43:00Z">
        <w:r w:rsidR="0099782F" w:rsidDel="00B5267D">
          <w:delText>,</w:delText>
        </w:r>
      </w:del>
      <w:r w:rsidR="0099782F">
        <w:t xml:space="preserve"> são necessários alguns cuidados. Este trabalho usou como base o algoritmo WFC para gerar um</w:t>
      </w:r>
      <w:r w:rsidR="002C49EC">
        <w:t xml:space="preserve">a matriz 2D para então, plotar esses dados como </w:t>
      </w:r>
      <w:r w:rsidR="002C49EC" w:rsidRPr="00B5267D">
        <w:rPr>
          <w:i/>
          <w:iCs/>
          <w:rPrChange w:id="292" w:author="Dalton Solano dos Reis" w:date="2023-06-23T16:44:00Z">
            <w:rPr/>
          </w:rPrChange>
        </w:rPr>
        <w:t>sprites</w:t>
      </w:r>
      <w:r w:rsidR="002C49EC">
        <w:t xml:space="preserve"> em uma tela utilizando Py</w:t>
      </w:r>
      <w:ins w:id="293" w:author="Dalton Solano dos Reis" w:date="2023-06-23T16:44:00Z">
        <w:r w:rsidR="00B5267D">
          <w:t>G</w:t>
        </w:r>
      </w:ins>
      <w:del w:id="294" w:author="Dalton Solano dos Reis" w:date="2023-06-23T16:44:00Z">
        <w:r w:rsidR="002C49EC" w:rsidDel="00B5267D">
          <w:delText>g</w:delText>
        </w:r>
      </w:del>
      <w:r w:rsidR="002C49EC">
        <w:t>ame.</w:t>
      </w:r>
      <w:r w:rsidR="0028717D">
        <w:t xml:space="preserve"> Esta seção será subdividida em </w:t>
      </w:r>
      <w:r w:rsidR="000C02F2">
        <w:t xml:space="preserve">três subseções que serão abordadas a seguir. A </w:t>
      </w:r>
      <w:r w:rsidR="001D091A">
        <w:t>sub</w:t>
      </w:r>
      <w:r w:rsidR="000C02F2">
        <w:t>seção 3.2.3.1</w:t>
      </w:r>
      <w:r w:rsidR="001D091A">
        <w:t xml:space="preserve"> deste trabalho irá abordar </w:t>
      </w:r>
      <w:r w:rsidR="001935A8">
        <w:t xml:space="preserve">as </w:t>
      </w:r>
      <w:r w:rsidR="001D091A">
        <w:t xml:space="preserve">técnicas e </w:t>
      </w:r>
      <w:r w:rsidR="001935A8">
        <w:t xml:space="preserve">equações responsáveis por plotar os </w:t>
      </w:r>
      <w:r w:rsidR="001935A8">
        <w:rPr>
          <w:i/>
          <w:iCs/>
        </w:rPr>
        <w:t>tiles</w:t>
      </w:r>
      <w:r w:rsidR="001935A8">
        <w:t>. A subseção 3.2.3.2 irá dissertar sobre</w:t>
      </w:r>
      <w:r w:rsidR="00D85E4D">
        <w:t xml:space="preserve"> como é possível definir em qual </w:t>
      </w:r>
      <w:r w:rsidR="00D85E4D">
        <w:rPr>
          <w:i/>
          <w:iCs/>
        </w:rPr>
        <w:t>tile</w:t>
      </w:r>
      <w:r w:rsidR="00D85E4D">
        <w:t xml:space="preserve"> um ponto na tela se encontra, evitando o</w:t>
      </w:r>
      <w:r w:rsidR="00B32DA3">
        <w:t xml:space="preserve"> problema de ser impossível selecionar alguns </w:t>
      </w:r>
      <w:r w:rsidR="00B32DA3">
        <w:rPr>
          <w:i/>
          <w:iCs/>
        </w:rPr>
        <w:t>tiles</w:t>
      </w:r>
      <w:r w:rsidR="00B32DA3">
        <w:t xml:space="preserve"> pela tela. E por último, a subseção 3.2.3.3 que irá </w:t>
      </w:r>
      <w:r w:rsidR="00C073DA">
        <w:t xml:space="preserve">demonstrar formas mais rápidas de renderizar todos os </w:t>
      </w:r>
      <w:r w:rsidR="00C073DA">
        <w:rPr>
          <w:i/>
          <w:iCs/>
        </w:rPr>
        <w:t>sprites</w:t>
      </w:r>
      <w:r w:rsidR="00C073DA">
        <w:t xml:space="preserve"> necessários.</w:t>
      </w:r>
    </w:p>
    <w:p w14:paraId="303A9C16" w14:textId="640AFDED" w:rsidR="00C073DA" w:rsidRDefault="00BE7676" w:rsidP="00C073DA">
      <w:pPr>
        <w:pStyle w:val="Ttulo4"/>
      </w:pPr>
      <w:r>
        <w:t xml:space="preserve">Renderização de </w:t>
      </w:r>
      <w:r>
        <w:rPr>
          <w:i/>
          <w:iCs/>
        </w:rPr>
        <w:t>tiles</w:t>
      </w:r>
    </w:p>
    <w:p w14:paraId="5343D8B1" w14:textId="77777777" w:rsidR="00D1004E" w:rsidRDefault="00BE7676" w:rsidP="00BE7676">
      <w:pPr>
        <w:pStyle w:val="TF-TEXTO"/>
      </w:pPr>
      <w:r>
        <w:t xml:space="preserve">Conforme mencionado anteriormente, há algumas regras que devem ser seguidas ao renderizar os </w:t>
      </w:r>
      <w:r>
        <w:rPr>
          <w:i/>
          <w:iCs/>
        </w:rPr>
        <w:t>tiles</w:t>
      </w:r>
      <w:r>
        <w:t xml:space="preserve"> na tela, como por exemplo, ordenar todos os </w:t>
      </w:r>
      <w:r w:rsidR="00F46FDA">
        <w:t xml:space="preserve">objetos pela posição </w:t>
      </w:r>
      <w:r w:rsidR="00F46FDA" w:rsidRPr="00B5267D">
        <w:rPr>
          <w:rStyle w:val="TF-COURIER9"/>
          <w:rPrChange w:id="295" w:author="Dalton Solano dos Reis" w:date="2023-06-23T16:44:00Z">
            <w:rPr/>
          </w:rPrChange>
        </w:rPr>
        <w:t>y</w:t>
      </w:r>
      <w:r w:rsidR="00F46FDA">
        <w:t xml:space="preserve"> antes de plotá-los na tela, para que nenhum sobreponha o outro. </w:t>
      </w:r>
      <w:r w:rsidR="00317F76">
        <w:t xml:space="preserve">Basicamente </w:t>
      </w:r>
      <w:r w:rsidR="00E414FC">
        <w:t xml:space="preserve">serão utilizadas duas principais equações, para que </w:t>
      </w:r>
      <w:r w:rsidR="00A872A4">
        <w:t xml:space="preserve">as coordenadas da </w:t>
      </w:r>
      <w:r w:rsidR="00F6682D">
        <w:t>matriz 2D geradas pelo algoritmo WFC estejam em harmonia ao serem organizadas em tela,</w:t>
      </w:r>
      <w:r w:rsidR="00F22685">
        <w:t xml:space="preserve"> é necessário que sejam aplicadas as </w:t>
      </w:r>
      <w:commentRangeStart w:id="296"/>
      <w:r w:rsidR="00F22685">
        <w:t>funções</w:t>
      </w:r>
      <w:commentRangeEnd w:id="296"/>
      <w:r w:rsidR="00B5267D">
        <w:rPr>
          <w:rStyle w:val="Refdecomentrio"/>
        </w:rPr>
        <w:commentReference w:id="296"/>
      </w:r>
      <w:r w:rsidR="00F22685">
        <w:t xml:space="preserve"> </w:t>
      </w:r>
      <w:r w:rsidR="00F22685" w:rsidRPr="00B5267D">
        <w:rPr>
          <w:rStyle w:val="TF-COURIER9"/>
          <w:rPrChange w:id="297" w:author="Dalton Solano dos Reis" w:date="2023-06-23T16:45:00Z">
            <w:rPr/>
          </w:rPrChange>
        </w:rPr>
        <w:t>(3)</w:t>
      </w:r>
      <w:r w:rsidR="00F22685">
        <w:t xml:space="preserve"> e </w:t>
      </w:r>
      <w:r w:rsidR="00F22685" w:rsidRPr="00B5267D">
        <w:rPr>
          <w:rStyle w:val="TF-COURIER9"/>
          <w:rPrChange w:id="298" w:author="Dalton Solano dos Reis" w:date="2023-06-23T16:45:00Z">
            <w:rPr/>
          </w:rPrChange>
        </w:rPr>
        <w:t>(4)</w:t>
      </w:r>
      <w:r w:rsidR="00F22685">
        <w:t xml:space="preserve"> para a posição </w:t>
      </w:r>
      <w:r w:rsidR="00F22685" w:rsidRPr="00B5267D">
        <w:rPr>
          <w:rStyle w:val="TF-COURIER9"/>
          <w:rPrChange w:id="299" w:author="Dalton Solano dos Reis" w:date="2023-06-23T16:45:00Z">
            <w:rPr/>
          </w:rPrChange>
        </w:rPr>
        <w:t>x</w:t>
      </w:r>
      <w:r w:rsidR="00F22685">
        <w:t xml:space="preserve"> e </w:t>
      </w:r>
      <w:r w:rsidR="00F22685" w:rsidRPr="00B5267D">
        <w:rPr>
          <w:rStyle w:val="TF-COURIER9"/>
          <w:rPrChange w:id="300" w:author="Dalton Solano dos Reis" w:date="2023-06-23T16:45:00Z">
            <w:rPr/>
          </w:rPrChange>
        </w:rPr>
        <w:t>y</w:t>
      </w:r>
      <w:r w:rsidR="00F22685">
        <w:t xml:space="preserve"> respectivamente</w:t>
      </w:r>
      <w:r w:rsidR="0003506E">
        <w:t xml:space="preserve">. </w:t>
      </w:r>
    </w:p>
    <w:p w14:paraId="6EB31661" w14:textId="4EB14088" w:rsidR="00D1004E" w:rsidRDefault="00D1004E" w:rsidP="00D1004E">
      <w:pPr>
        <w:pStyle w:val="TF-TEXTO"/>
        <w:jc w:val="center"/>
      </w:pPr>
      <w:r w:rsidRPr="00247DB8">
        <w:rPr>
          <w:noProof/>
        </w:rPr>
        <w:lastRenderedPageBreak/>
        <w:drawing>
          <wp:inline distT="0" distB="0" distL="0" distR="0" wp14:anchorId="764A8762" wp14:editId="2438ABAC">
            <wp:extent cx="1486894" cy="382107"/>
            <wp:effectExtent l="0" t="0" r="0" b="0"/>
            <wp:docPr id="475873044" name="Imagem 475873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83891" name=""/>
                    <pic:cNvPicPr/>
                  </pic:nvPicPr>
                  <pic:blipFill>
                    <a:blip r:embed="rId31"/>
                    <a:stretch>
                      <a:fillRect/>
                    </a:stretch>
                  </pic:blipFill>
                  <pic:spPr>
                    <a:xfrm>
                      <a:off x="0" y="0"/>
                      <a:ext cx="1501255" cy="385798"/>
                    </a:xfrm>
                    <a:prstGeom prst="rect">
                      <a:avLst/>
                    </a:prstGeom>
                  </pic:spPr>
                </pic:pic>
              </a:graphicData>
            </a:graphic>
          </wp:inline>
        </w:drawing>
      </w:r>
      <w:r>
        <w:t xml:space="preserve">                                                          </w:t>
      </w:r>
      <w:r w:rsidRPr="00247DB8">
        <w:rPr>
          <w:noProof/>
        </w:rPr>
        <w:drawing>
          <wp:inline distT="0" distB="0" distL="0" distR="0" wp14:anchorId="2D1E9CB5" wp14:editId="0A6EA094">
            <wp:extent cx="1343771" cy="377463"/>
            <wp:effectExtent l="0" t="0" r="0" b="3810"/>
            <wp:docPr id="555610133" name="Imagem 55561013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8252" name="Imagem 1" descr="Diagrama&#10;&#10;Descrição gerada automaticamente"/>
                    <pic:cNvPicPr/>
                  </pic:nvPicPr>
                  <pic:blipFill>
                    <a:blip r:embed="rId32"/>
                    <a:stretch>
                      <a:fillRect/>
                    </a:stretch>
                  </pic:blipFill>
                  <pic:spPr>
                    <a:xfrm>
                      <a:off x="0" y="0"/>
                      <a:ext cx="1407285" cy="395304"/>
                    </a:xfrm>
                    <a:prstGeom prst="rect">
                      <a:avLst/>
                    </a:prstGeom>
                  </pic:spPr>
                </pic:pic>
              </a:graphicData>
            </a:graphic>
          </wp:inline>
        </w:drawing>
      </w:r>
    </w:p>
    <w:p w14:paraId="18A937F4" w14:textId="6E42CEBB" w:rsidR="00BE7676" w:rsidRDefault="00B50A27" w:rsidP="00BE7676">
      <w:pPr>
        <w:pStyle w:val="TF-TEXTO"/>
      </w:pPr>
      <w:r>
        <w:t xml:space="preserve">Sendo assim, necessário levar em consideração o tamanho do </w:t>
      </w:r>
      <w:r>
        <w:rPr>
          <w:i/>
          <w:iCs/>
        </w:rPr>
        <w:t>tile</w:t>
      </w:r>
      <w:r>
        <w:t xml:space="preserve">, o </w:t>
      </w:r>
      <w:r>
        <w:rPr>
          <w:i/>
          <w:iCs/>
        </w:rPr>
        <w:t>offset</w:t>
      </w:r>
      <w:r>
        <w:t xml:space="preserve"> em que a tela se encontra</w:t>
      </w:r>
      <w:r w:rsidR="00816E0B">
        <w:t xml:space="preserve"> e o vetor de origem.</w:t>
      </w:r>
      <w:r w:rsidR="00D1004E">
        <w:t xml:space="preserve"> </w:t>
      </w:r>
      <w:del w:id="301" w:author="Dalton Solano dos Reis" w:date="2023-06-23T16:46:00Z">
        <w:r w:rsidR="00D1004E" w:rsidDel="00B5267D">
          <w:delText xml:space="preserve">No </w:delText>
        </w:r>
      </w:del>
      <w:ins w:id="302" w:author="Dalton Solano dos Reis" w:date="2023-06-23T16:46:00Z">
        <w:r w:rsidR="00B5267D">
          <w:t xml:space="preserve">O </w:t>
        </w:r>
      </w:ins>
      <w:del w:id="303" w:author="Dalton Solano dos Reis" w:date="2023-06-23T16:46:00Z">
        <w:r w:rsidR="00D1004E" w:rsidDel="00B5267D">
          <w:delText xml:space="preserve">quadro </w:delText>
        </w:r>
      </w:del>
      <w:ins w:id="304" w:author="Dalton Solano dos Reis" w:date="2023-06-23T16:46:00Z">
        <w:r w:rsidR="00B5267D">
          <w:t xml:space="preserve">Quadro </w:t>
        </w:r>
      </w:ins>
      <w:r w:rsidR="00D1004E">
        <w:t>9 demonstra as funções responsáveis</w:t>
      </w:r>
      <w:r w:rsidR="00506BA0">
        <w:t xml:space="preserve"> por transformar as coordenadas da tela para matriz e vice-versa.</w:t>
      </w:r>
    </w:p>
    <w:p w14:paraId="4E2921E6" w14:textId="06A39BA8" w:rsidR="00816E0B" w:rsidRPr="006341AE" w:rsidRDefault="00816E0B" w:rsidP="00816E0B">
      <w:pPr>
        <w:pStyle w:val="TF-LEGENDA"/>
      </w:pPr>
      <w:r>
        <w:t xml:space="preserve">Quadro </w:t>
      </w:r>
      <w:r w:rsidR="00D1004E">
        <w:t>9</w:t>
      </w:r>
      <w:r>
        <w:t xml:space="preserve"> – </w:t>
      </w:r>
      <w:r w:rsidR="00D1004E">
        <w:t xml:space="preserve">Funções responsáveis por transformar </w:t>
      </w:r>
      <w:r w:rsidR="00506BA0">
        <w:t>coordenadas</w:t>
      </w:r>
      <w:del w:id="305" w:author="Dalton Solano dos Reis" w:date="2023-06-23T16:47:00Z">
        <w:r w:rsidR="00506BA0" w:rsidDel="00B5267D">
          <w:delText>.</w:delText>
        </w:r>
      </w:del>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816E0B" w:rsidRPr="0087190C" w14:paraId="613C4FB4" w14:textId="77777777" w:rsidTr="004564F6">
        <w:trPr>
          <w:trHeight w:val="1714"/>
          <w:jc w:val="center"/>
        </w:trPr>
        <w:tc>
          <w:tcPr>
            <w:tcW w:w="9702" w:type="dxa"/>
          </w:tcPr>
          <w:p w14:paraId="60D19BEA" w14:textId="77777777" w:rsidR="00602C3D" w:rsidRDefault="00602C3D" w:rsidP="00602C3D">
            <w:pPr>
              <w:pStyle w:val="TF-CDIGO-FONTE"/>
            </w:pPr>
            <w:r>
              <w:t>def to_screen_coordinates(x: int, y: int, offset: Vector2):</w:t>
            </w:r>
          </w:p>
          <w:p w14:paraId="64574802" w14:textId="30B8CD96" w:rsidR="00602C3D" w:rsidRDefault="00602C3D" w:rsidP="00602C3D">
            <w:pPr>
              <w:pStyle w:val="TF-CDIGO-FONTE"/>
            </w:pPr>
            <w:r>
              <w:t xml:space="preserve">    return Vector2(</w:t>
            </w:r>
          </w:p>
          <w:p w14:paraId="03725311" w14:textId="404CA264" w:rsidR="00602C3D" w:rsidRDefault="00602C3D" w:rsidP="00602C3D">
            <w:pPr>
              <w:pStyle w:val="TF-CDIGO-FONTE"/>
            </w:pPr>
            <w:r>
              <w:t xml:space="preserve">         (VECTOR_ORIGIN.x*VECTOR_TILESIZE.x)+(x-y)*(VECTOR_TILESIZE.x/2)+offset.x,</w:t>
            </w:r>
          </w:p>
          <w:p w14:paraId="53E95A96" w14:textId="56FEAE98" w:rsidR="00602C3D" w:rsidRDefault="00602C3D" w:rsidP="00602C3D">
            <w:pPr>
              <w:pStyle w:val="TF-CDIGO-FONTE"/>
            </w:pPr>
            <w:r>
              <w:t xml:space="preserve">         (VECTOR_ORIGIN.y*VECTOR_TILESIZE.y)+(x+y)*(VECTOR_TILESIZE.y/2)+offset.y,</w:t>
            </w:r>
          </w:p>
          <w:p w14:paraId="3A451B29" w14:textId="77777777" w:rsidR="00602C3D" w:rsidRDefault="00602C3D" w:rsidP="00602C3D">
            <w:pPr>
              <w:pStyle w:val="TF-CDIGO-FONTE"/>
            </w:pPr>
            <w:r>
              <w:t xml:space="preserve">    )</w:t>
            </w:r>
          </w:p>
          <w:p w14:paraId="082FD89A" w14:textId="77777777" w:rsidR="00602C3D" w:rsidRDefault="00602C3D" w:rsidP="00602C3D">
            <w:pPr>
              <w:pStyle w:val="TF-CDIGO-FONTE"/>
            </w:pPr>
            <w:r>
              <w:t xml:space="preserve">    </w:t>
            </w:r>
          </w:p>
          <w:p w14:paraId="2E954438" w14:textId="7C709627" w:rsidR="00602C3D" w:rsidRDefault="00602C3D" w:rsidP="00602C3D">
            <w:pPr>
              <w:pStyle w:val="TF-CDIGO-FONTE"/>
            </w:pPr>
            <w:r>
              <w:t>def to_list_coordinates(x: int, y: int):</w:t>
            </w:r>
          </w:p>
          <w:p w14:paraId="2F66DBA1" w14:textId="77777777" w:rsidR="00602C3D" w:rsidRDefault="00602C3D" w:rsidP="00602C3D">
            <w:pPr>
              <w:pStyle w:val="TF-CDIGO-FONTE"/>
            </w:pPr>
            <w:r>
              <w:t xml:space="preserve">    return Vector2(</w:t>
            </w:r>
          </w:p>
          <w:p w14:paraId="18048DAD" w14:textId="77777777" w:rsidR="00602C3D" w:rsidRDefault="00602C3D" w:rsidP="00602C3D">
            <w:pPr>
              <w:pStyle w:val="TF-CDIGO-FONTE"/>
            </w:pPr>
            <w:r>
              <w:t xml:space="preserve">        int((y - VECTOR_ORIGIN.y) + (x - VECTOR_ORIGIN.x)),</w:t>
            </w:r>
          </w:p>
          <w:p w14:paraId="01BBE5B1" w14:textId="77777777" w:rsidR="00602C3D" w:rsidRDefault="00602C3D" w:rsidP="00602C3D">
            <w:pPr>
              <w:pStyle w:val="TF-CDIGO-FONTE"/>
            </w:pPr>
            <w:r>
              <w:t xml:space="preserve">        int((y - VECTOR_ORIGIN.y) - (x - VECTOR_ORIGIN.x))</w:t>
            </w:r>
          </w:p>
          <w:p w14:paraId="1337DD95" w14:textId="2067617D" w:rsidR="00816E0B" w:rsidRPr="00877B61" w:rsidRDefault="00602C3D" w:rsidP="00602C3D">
            <w:pPr>
              <w:pStyle w:val="TF-CDIGO-FONTE"/>
            </w:pPr>
            <w:r>
              <w:t xml:space="preserve">    )</w:t>
            </w:r>
          </w:p>
        </w:tc>
      </w:tr>
    </w:tbl>
    <w:p w14:paraId="61CA9D88" w14:textId="722A3588" w:rsidR="00816E0B" w:rsidRPr="00B86AB5" w:rsidRDefault="00816E0B" w:rsidP="00816E0B">
      <w:pPr>
        <w:pStyle w:val="TF-FONTE"/>
      </w:pPr>
      <w:r w:rsidRPr="00AE040E">
        <w:t>Fonte</w:t>
      </w:r>
      <w:r>
        <w:t>: elaborado pelo autor</w:t>
      </w:r>
      <w:ins w:id="306" w:author="Dalton Solano dos Reis" w:date="2023-06-23T16:47:00Z">
        <w:r w:rsidR="00B5267D">
          <w:t>.</w:t>
        </w:r>
      </w:ins>
    </w:p>
    <w:p w14:paraId="1AC624B0" w14:textId="376FEE91" w:rsidR="00816E0B" w:rsidRDefault="007C6F0C" w:rsidP="00BE7676">
      <w:pPr>
        <w:pStyle w:val="TF-TEXTO"/>
      </w:pPr>
      <w:r>
        <w:t>Primeiramente</w:t>
      </w:r>
      <w:r w:rsidR="001050D1">
        <w:t xml:space="preserve"> é</w:t>
      </w:r>
      <w:r w:rsidR="005F05DF">
        <w:t xml:space="preserve"> </w:t>
      </w:r>
      <w:r w:rsidR="001050D1">
        <w:t xml:space="preserve">definida </w:t>
      </w:r>
      <w:r w:rsidR="005F05DF">
        <w:t xml:space="preserve">uma </w:t>
      </w:r>
      <w:r w:rsidR="000A33C9">
        <w:t>constante</w:t>
      </w:r>
      <w:r w:rsidR="005F05DF">
        <w:t xml:space="preserve"> </w:t>
      </w:r>
      <w:r w:rsidR="005F05DF" w:rsidRPr="00BF2020">
        <w:rPr>
          <w:rStyle w:val="TF-COURIER9"/>
        </w:rPr>
        <w:t>VECTOR_ORIGIN</w:t>
      </w:r>
      <w:r w:rsidR="005F05DF">
        <w:t xml:space="preserve"> que será responsável apenas por mover o </w:t>
      </w:r>
      <w:r w:rsidR="005F05DF">
        <w:rPr>
          <w:i/>
          <w:iCs/>
        </w:rPr>
        <w:t>tile</w:t>
      </w:r>
      <w:r w:rsidR="005F05DF">
        <w:t xml:space="preserve"> inicial do nosso </w:t>
      </w:r>
      <w:r w:rsidR="00BF2020">
        <w:t>terreno</w:t>
      </w:r>
      <w:r w:rsidR="005F05DF">
        <w:t xml:space="preserve">, para que </w:t>
      </w:r>
      <w:r w:rsidR="0068025B">
        <w:t>o mesmo</w:t>
      </w:r>
      <w:r w:rsidR="005F05DF">
        <w:t xml:space="preserve"> não seja gerado muito à esquerda</w:t>
      </w:r>
      <w:r w:rsidR="00BF2020">
        <w:t xml:space="preserve"> da tela, nesse trabalho, definido como </w:t>
      </w:r>
      <m:oMath>
        <m:r>
          <w:rPr>
            <w:rStyle w:val="TF-COURIER9"/>
            <w:rFonts w:ascii="Cambria Math" w:hAnsi="Cambria Math"/>
            <w:rPrChange w:id="307" w:author="Dalton Solano dos Reis" w:date="2023-06-23T16:47:00Z">
              <w:rPr>
                <w:rFonts w:ascii="Cambria Math" w:hAnsi="Cambria Math"/>
              </w:rPr>
            </w:rPrChange>
          </w:rPr>
          <m:t>x=3</m:t>
        </m:r>
      </m:oMath>
      <w:r w:rsidR="00BF2020">
        <w:t xml:space="preserve"> e </w:t>
      </w:r>
      <m:oMath>
        <m:r>
          <w:rPr>
            <w:rStyle w:val="TF-COURIER9"/>
            <w:rFonts w:ascii="Cambria Math" w:hAnsi="Cambria Math"/>
            <w:rPrChange w:id="308" w:author="Dalton Solano dos Reis" w:date="2023-06-23T16:47:00Z">
              <w:rPr>
                <w:rFonts w:ascii="Cambria Math" w:hAnsi="Cambria Math"/>
              </w:rPr>
            </w:rPrChange>
          </w:rPr>
          <m:t>y=1</m:t>
        </m:r>
      </m:oMath>
      <w:r w:rsidR="00BF2020">
        <w:t xml:space="preserve">. </w:t>
      </w:r>
      <w:r w:rsidR="00575731">
        <w:t xml:space="preserve">A </w:t>
      </w:r>
      <w:r w:rsidR="000A33C9">
        <w:t>constante</w:t>
      </w:r>
      <w:r w:rsidR="00575731">
        <w:t xml:space="preserve"> </w:t>
      </w:r>
      <w:r w:rsidR="00575731" w:rsidRPr="0068025B">
        <w:rPr>
          <w:rStyle w:val="TF-COURIER9"/>
        </w:rPr>
        <w:t>VECTOR_TILESIZE</w:t>
      </w:r>
      <w:r w:rsidR="00575731">
        <w:t xml:space="preserve"> irá definir o tamanho geral de cada </w:t>
      </w:r>
      <w:r w:rsidR="00575731">
        <w:rPr>
          <w:i/>
          <w:iCs/>
        </w:rPr>
        <w:t>tile</w:t>
      </w:r>
      <w:r w:rsidR="00575731">
        <w:t xml:space="preserve"> que será plotado, neste caso, definido como </w:t>
      </w:r>
      <m:oMath>
        <m:r>
          <w:rPr>
            <w:rFonts w:ascii="Cambria Math" w:hAnsi="Cambria Math"/>
          </w:rPr>
          <m:t>x=30</m:t>
        </m:r>
      </m:oMath>
      <w:r w:rsidR="00C80FB1">
        <w:t xml:space="preserve"> e </w:t>
      </w:r>
      <m:oMath>
        <m:r>
          <w:rPr>
            <w:rFonts w:ascii="Cambria Math" w:hAnsi="Cambria Math"/>
          </w:rPr>
          <m:t>y=15</m:t>
        </m:r>
      </m:oMath>
      <w:r w:rsidR="00C80FB1">
        <w:t xml:space="preserve">, </w:t>
      </w:r>
      <w:r w:rsidR="0068025B">
        <w:t xml:space="preserve">como as </w:t>
      </w:r>
      <w:r w:rsidR="0068025B" w:rsidRPr="00811229">
        <w:rPr>
          <w:i/>
          <w:iCs/>
          <w:rPrChange w:id="309" w:author="Dalton Solano dos Reis" w:date="2023-06-23T16:48:00Z">
            <w:rPr/>
          </w:rPrChange>
        </w:rPr>
        <w:t>sprites</w:t>
      </w:r>
      <w:r w:rsidR="0068025B">
        <w:t xml:space="preserve"> são todas baseadas em uma largura sendo o dobro da altura, esta razão deve ser mantida na hora de definir esta variável. A variável </w:t>
      </w:r>
      <w:r w:rsidR="0068025B" w:rsidRPr="001050D1">
        <w:rPr>
          <w:rStyle w:val="TF-COURIER9"/>
        </w:rPr>
        <w:t>offset</w:t>
      </w:r>
      <w:r w:rsidR="0068025B">
        <w:t xml:space="preserve"> </w:t>
      </w:r>
      <w:r w:rsidR="00483438">
        <w:t xml:space="preserve">armazena o valor do </w:t>
      </w:r>
      <w:r w:rsidR="00483438" w:rsidRPr="00811229">
        <w:rPr>
          <w:i/>
          <w:iCs/>
          <w:rPrChange w:id="310" w:author="Dalton Solano dos Reis" w:date="2023-06-23T16:48:00Z">
            <w:rPr/>
          </w:rPrChange>
        </w:rPr>
        <w:t>offset</w:t>
      </w:r>
      <w:r w:rsidR="00483438">
        <w:t>, para que seja possível “andar” pelo terreno, basicamente movendo o lugar de renderização para o lado oposto que o usuário</w:t>
      </w:r>
      <w:r w:rsidR="001050D1">
        <w:t xml:space="preserve"> se mover, dando a impressão de movimento.</w:t>
      </w:r>
    </w:p>
    <w:p w14:paraId="2B0E5060" w14:textId="4DDED38C" w:rsidR="002163FE" w:rsidRDefault="00810AB6" w:rsidP="002163FE">
      <w:pPr>
        <w:pStyle w:val="Ttulo4"/>
      </w:pPr>
      <w:r>
        <w:t xml:space="preserve">Seleção de </w:t>
      </w:r>
      <w:r>
        <w:rPr>
          <w:i/>
          <w:iCs/>
        </w:rPr>
        <w:t>tiles</w:t>
      </w:r>
    </w:p>
    <w:p w14:paraId="1B7CFE40" w14:textId="33147311" w:rsidR="001050D1" w:rsidRPr="00793AD5" w:rsidRDefault="00810AB6" w:rsidP="00BE7676">
      <w:pPr>
        <w:pStyle w:val="TF-TEXTO"/>
      </w:pPr>
      <w:r>
        <w:t xml:space="preserve">Um outro possível erro mencionado anteriormente no artigo, se dá por conta </w:t>
      </w:r>
      <w:r w:rsidR="00BA75B8">
        <w:t>d</w:t>
      </w:r>
      <w:del w:id="311" w:author="Dalton Solano dos Reis" w:date="2023-06-23T16:48:00Z">
        <w:r w:rsidR="00BA75B8" w:rsidDel="006A11EE">
          <w:delText xml:space="preserve">e </w:delText>
        </w:r>
      </w:del>
      <w:r w:rsidR="00BA75B8">
        <w:t>a</w:t>
      </w:r>
      <w:r w:rsidR="0094175F">
        <w:t xml:space="preserve"> projeção isométrica não ser retangular, fazendo com que a seleção de </w:t>
      </w:r>
      <w:r w:rsidR="0094175F">
        <w:rPr>
          <w:i/>
          <w:iCs/>
        </w:rPr>
        <w:t>tiles</w:t>
      </w:r>
      <w:r w:rsidR="0094175F">
        <w:t xml:space="preserve"> não funcione corretamente. </w:t>
      </w:r>
      <w:r w:rsidR="00BA75B8">
        <w:t xml:space="preserve">Ao pensar que todos os </w:t>
      </w:r>
      <w:r w:rsidR="00BA75B8">
        <w:rPr>
          <w:i/>
          <w:iCs/>
        </w:rPr>
        <w:t>tiles</w:t>
      </w:r>
      <w:r w:rsidR="00BA75B8">
        <w:t xml:space="preserve"> </w:t>
      </w:r>
      <w:r w:rsidR="002F70E0">
        <w:t>devem ser transformados em retângulos para realizar este cálculo, conforme a Figura 5</w:t>
      </w:r>
      <w:del w:id="312" w:author="Dalton Solano dos Reis" w:date="2023-06-23T16:49:00Z">
        <w:r w:rsidR="002F70E0" w:rsidDel="006A11EE">
          <w:delText xml:space="preserve">, </w:delText>
        </w:r>
        <w:r w:rsidR="0063264C" w:rsidDel="006A11EE">
          <w:delText>a</w:delText>
        </w:r>
      </w:del>
      <w:ins w:id="313" w:author="Dalton Solano dos Reis" w:date="2023-06-23T16:49:00Z">
        <w:r w:rsidR="006A11EE">
          <w:t>. A</w:t>
        </w:r>
      </w:ins>
      <w:r w:rsidR="0063264C">
        <w:t xml:space="preserve"> abordagem utilizada neste trabalho foi realizar cálculos </w:t>
      </w:r>
      <w:r w:rsidR="00CD31E1">
        <w:t xml:space="preserve">para checar se o ponto em que o mouse se encontra, está dentro ou fora de algum dos quatro triângulos retângulos gerados a partir dessa </w:t>
      </w:r>
      <w:r w:rsidR="00793AD5">
        <w:t>retangularização</w:t>
      </w:r>
      <w:r w:rsidR="00CD31E1">
        <w:t xml:space="preserve"> </w:t>
      </w:r>
      <w:r w:rsidR="00793AD5">
        <w:t xml:space="preserve">dos </w:t>
      </w:r>
      <w:r w:rsidR="00793AD5">
        <w:rPr>
          <w:i/>
          <w:iCs/>
        </w:rPr>
        <w:t>tiles</w:t>
      </w:r>
      <w:r w:rsidR="00793AD5">
        <w:t>.</w:t>
      </w:r>
      <w:r w:rsidR="00655E4A">
        <w:t xml:space="preserve"> O Quadro 10 demonstra </w:t>
      </w:r>
      <w:del w:id="314" w:author="Dalton Solano dos Reis" w:date="2023-06-23T16:50:00Z">
        <w:r w:rsidR="00655E4A" w:rsidDel="006A11EE">
          <w:delText>um</w:delText>
        </w:r>
      </w:del>
      <w:r w:rsidR="00655E4A">
        <w:t xml:space="preserve">a </w:t>
      </w:r>
      <w:del w:id="315" w:author="Dalton Solano dos Reis" w:date="2023-06-23T16:50:00Z">
        <w:r w:rsidR="00655E4A" w:rsidDel="006A11EE">
          <w:delText xml:space="preserve">possível </w:delText>
        </w:r>
      </w:del>
      <w:r w:rsidR="00655E4A">
        <w:t xml:space="preserve">implementação do algoritmo responsável por verificar se um determinado ponto </w:t>
      </w:r>
      <w:r w:rsidR="00655E4A" w:rsidRPr="00655E4A">
        <w:rPr>
          <w:rStyle w:val="TF-COURIER9"/>
        </w:rPr>
        <w:t>point</w:t>
      </w:r>
      <w:r w:rsidR="00655E4A">
        <w:t xml:space="preserve"> está dentro de um triângulo formado pelos vértices </w:t>
      </w:r>
      <w:r w:rsidR="00655E4A" w:rsidRPr="00655E4A">
        <w:rPr>
          <w:rStyle w:val="TF-COURIER9"/>
        </w:rPr>
        <w:t>vertice_a</w:t>
      </w:r>
      <w:r w:rsidR="00655E4A">
        <w:t xml:space="preserve">, </w:t>
      </w:r>
      <w:r w:rsidR="00655E4A" w:rsidRPr="00655E4A">
        <w:rPr>
          <w:rStyle w:val="TF-COURIER9"/>
        </w:rPr>
        <w:t>vertice_b</w:t>
      </w:r>
      <w:r w:rsidR="00655E4A">
        <w:t xml:space="preserve"> e </w:t>
      </w:r>
      <w:r w:rsidR="00655E4A" w:rsidRPr="00655E4A">
        <w:rPr>
          <w:rStyle w:val="TF-COURIER9"/>
        </w:rPr>
        <w:t>vertice_c</w:t>
      </w:r>
      <w:r w:rsidR="001C1DBF" w:rsidRPr="001C1DBF">
        <w:t>.</w:t>
      </w:r>
    </w:p>
    <w:p w14:paraId="356DD78B" w14:textId="2A2218A8" w:rsidR="00D66AA4" w:rsidRPr="006341AE" w:rsidRDefault="00D66AA4" w:rsidP="00D66AA4">
      <w:pPr>
        <w:pStyle w:val="TF-LEGENDA"/>
      </w:pPr>
      <w:r>
        <w:t xml:space="preserve">Quadro </w:t>
      </w:r>
      <w:r w:rsidR="00655E4A">
        <w:t>10</w:t>
      </w:r>
      <w:r>
        <w:t xml:space="preserve"> – Funções responsáveis por transformar coordenadas</w:t>
      </w:r>
      <w:del w:id="316" w:author="Dalton Solano dos Reis" w:date="2023-06-23T16:50:00Z">
        <w:r w:rsidDel="006A11EE">
          <w:delText>.</w:delText>
        </w:r>
      </w:del>
    </w:p>
    <w:tbl>
      <w:tblPr>
        <w:tblW w:w="9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02"/>
      </w:tblGrid>
      <w:tr w:rsidR="00D66AA4" w:rsidRPr="007013D9" w14:paraId="0C9465DA" w14:textId="77777777" w:rsidTr="004564F6">
        <w:trPr>
          <w:trHeight w:val="1714"/>
          <w:jc w:val="center"/>
        </w:trPr>
        <w:tc>
          <w:tcPr>
            <w:tcW w:w="9702" w:type="dxa"/>
          </w:tcPr>
          <w:p w14:paraId="241B1DED" w14:textId="77777777" w:rsidR="00D66AA4" w:rsidRDefault="00D66AA4" w:rsidP="00D66AA4">
            <w:pPr>
              <w:pStyle w:val="TF-CDIGO-FONTE"/>
            </w:pPr>
            <w:r>
              <w:t>def sign(p1: Vector2, p2: Vector2, p3: Vector2):</w:t>
            </w:r>
          </w:p>
          <w:p w14:paraId="3F57CD29" w14:textId="77777777" w:rsidR="00D66AA4" w:rsidRDefault="00D66AA4" w:rsidP="00D66AA4">
            <w:pPr>
              <w:pStyle w:val="TF-CDIGO-FONTE"/>
            </w:pPr>
            <w:r>
              <w:t xml:space="preserve">    return (p1.x - p3.x) * (p2.y - p3.y) - (p2.x - p3.x) * (p1.y - p3.y)</w:t>
            </w:r>
          </w:p>
          <w:p w14:paraId="26668359" w14:textId="77777777" w:rsidR="00D66AA4" w:rsidRDefault="00D66AA4" w:rsidP="00D66AA4">
            <w:pPr>
              <w:pStyle w:val="TF-CDIGO-FONTE"/>
            </w:pPr>
            <w:r>
              <w:t xml:space="preserve">    </w:t>
            </w:r>
          </w:p>
          <w:p w14:paraId="45C9C4EC" w14:textId="77777777" w:rsidR="00D66AA4" w:rsidRDefault="00D66AA4" w:rsidP="00D66AA4">
            <w:pPr>
              <w:pStyle w:val="TF-CDIGO-FONTE"/>
            </w:pPr>
            <w:r>
              <w:t>def is_point_inside(point: Vector2, vertice_a: Vector2, vertice_b: Vector2, vertice_c: Vector2):</w:t>
            </w:r>
          </w:p>
          <w:p w14:paraId="68947889" w14:textId="77777777" w:rsidR="00D66AA4" w:rsidRDefault="00D66AA4" w:rsidP="00D66AA4">
            <w:pPr>
              <w:pStyle w:val="TF-CDIGO-FONTE"/>
            </w:pPr>
          </w:p>
          <w:p w14:paraId="22E101B4" w14:textId="77777777" w:rsidR="00D66AA4" w:rsidRDefault="00D66AA4" w:rsidP="00D66AA4">
            <w:pPr>
              <w:pStyle w:val="TF-CDIGO-FONTE"/>
            </w:pPr>
            <w:r>
              <w:t xml:space="preserve">    d1 = sign(point, vertice_a, vertice_b)</w:t>
            </w:r>
          </w:p>
          <w:p w14:paraId="2D0B1961" w14:textId="77777777" w:rsidR="00D66AA4" w:rsidRDefault="00D66AA4" w:rsidP="00D66AA4">
            <w:pPr>
              <w:pStyle w:val="TF-CDIGO-FONTE"/>
            </w:pPr>
            <w:r>
              <w:t xml:space="preserve">    d2 = sign(point, vertice_b, vertice_c)</w:t>
            </w:r>
          </w:p>
          <w:p w14:paraId="1DD9608D" w14:textId="77777777" w:rsidR="00D66AA4" w:rsidRDefault="00D66AA4" w:rsidP="00D66AA4">
            <w:pPr>
              <w:pStyle w:val="TF-CDIGO-FONTE"/>
            </w:pPr>
            <w:r>
              <w:t xml:space="preserve">    d3 = sign(point, vertice_c, vertice_a)</w:t>
            </w:r>
          </w:p>
          <w:p w14:paraId="3759D18C" w14:textId="77777777" w:rsidR="00D66AA4" w:rsidRDefault="00D66AA4" w:rsidP="00D66AA4">
            <w:pPr>
              <w:pStyle w:val="TF-CDIGO-FONTE"/>
            </w:pPr>
          </w:p>
          <w:p w14:paraId="0BC8B6EA" w14:textId="77777777" w:rsidR="00D66AA4" w:rsidRDefault="00D66AA4" w:rsidP="00D66AA4">
            <w:pPr>
              <w:pStyle w:val="TF-CDIGO-FONTE"/>
            </w:pPr>
            <w:r>
              <w:t xml:space="preserve">    has_neg = (d1 &lt; 0) or (d2 &lt; 0) or (d3 &lt; 0)</w:t>
            </w:r>
          </w:p>
          <w:p w14:paraId="2E1DD453" w14:textId="77777777" w:rsidR="00D66AA4" w:rsidRDefault="00D66AA4" w:rsidP="00D66AA4">
            <w:pPr>
              <w:pStyle w:val="TF-CDIGO-FONTE"/>
            </w:pPr>
            <w:r>
              <w:t xml:space="preserve">    has_pos = (d1 &gt; 0) or (d2 &gt; 0) or (d3 &gt; 0)</w:t>
            </w:r>
          </w:p>
          <w:p w14:paraId="49673929" w14:textId="77777777" w:rsidR="00D66AA4" w:rsidRDefault="00D66AA4" w:rsidP="00D66AA4">
            <w:pPr>
              <w:pStyle w:val="TF-CDIGO-FONTE"/>
            </w:pPr>
          </w:p>
          <w:p w14:paraId="7E6F3D6C" w14:textId="1808BEE7" w:rsidR="00D66AA4" w:rsidRPr="00877B61" w:rsidRDefault="00D66AA4" w:rsidP="00D66AA4">
            <w:pPr>
              <w:pStyle w:val="TF-CDIGO-FONTE"/>
            </w:pPr>
            <w:r>
              <w:t xml:space="preserve">    return not (has_neg and has_pos)</w:t>
            </w:r>
          </w:p>
        </w:tc>
      </w:tr>
    </w:tbl>
    <w:p w14:paraId="34141B5C" w14:textId="791853DD" w:rsidR="00D66AA4" w:rsidRPr="00B86AB5" w:rsidRDefault="00D66AA4" w:rsidP="00D66AA4">
      <w:pPr>
        <w:pStyle w:val="TF-FONTE"/>
      </w:pPr>
      <w:r w:rsidRPr="00AE040E">
        <w:t>Fonte</w:t>
      </w:r>
      <w:r>
        <w:t>: elaborado pelo autor</w:t>
      </w:r>
      <w:ins w:id="317" w:author="Dalton Solano dos Reis" w:date="2023-06-23T16:50:00Z">
        <w:r w:rsidR="006A11EE">
          <w:t>.</w:t>
        </w:r>
      </w:ins>
    </w:p>
    <w:p w14:paraId="4C15F321" w14:textId="4134C2BD" w:rsidR="0068025B" w:rsidRDefault="005244DC" w:rsidP="00BE7676">
      <w:pPr>
        <w:pStyle w:val="TF-TEXTO"/>
      </w:pPr>
      <w:r>
        <w:t xml:space="preserve">Utilizando a função acima, é possível verificar </w:t>
      </w:r>
      <w:r w:rsidR="007A2CD3">
        <w:t xml:space="preserve">se o mouse está dentro de algum dos quatro triângulos retângulos, e em caso positivo, realizar a operação necessária para movimentar os índices da matriz corretamente para o </w:t>
      </w:r>
      <w:r w:rsidR="00741CAE">
        <w:t xml:space="preserve">espaço selecionado. As coordenadas de cada triângulo irão se basear inteiramente em obter a mediana de </w:t>
      </w:r>
      <w:r w:rsidR="00280666">
        <w:t>cada</w:t>
      </w:r>
      <w:r w:rsidR="00741CAE">
        <w:t xml:space="preserve"> aresta</w:t>
      </w:r>
      <w:r w:rsidR="00280666">
        <w:t xml:space="preserve"> do retângulo selecionado</w:t>
      </w:r>
      <w:r w:rsidR="00741CAE">
        <w:t>, e juntá-las com os</w:t>
      </w:r>
      <w:r w:rsidR="006D7A42">
        <w:t xml:space="preserve"> seus</w:t>
      </w:r>
      <w:r w:rsidR="00741CAE">
        <w:t xml:space="preserve"> </w:t>
      </w:r>
      <w:r w:rsidR="006D7A42">
        <w:t xml:space="preserve">respectivos </w:t>
      </w:r>
      <w:r w:rsidR="00741CAE">
        <w:t>vértice</w:t>
      </w:r>
      <w:r w:rsidR="006D7A42">
        <w:t>s</w:t>
      </w:r>
      <w:r w:rsidR="00C97063">
        <w:t>.</w:t>
      </w:r>
    </w:p>
    <w:p w14:paraId="7B0C599B" w14:textId="6CB64EB1" w:rsidR="006D7A42" w:rsidRDefault="006D7A42" w:rsidP="00BE7676">
      <w:pPr>
        <w:pStyle w:val="TF-TEXTO"/>
      </w:pPr>
      <w:r>
        <w:t xml:space="preserve">Após cada uma das verificações, em caso positivo, é necessário realizar uma operação de subtração ou adição à variável que armazena o valor </w:t>
      </w:r>
      <w:r w:rsidR="00805D59">
        <w:t xml:space="preserve">do </w:t>
      </w:r>
      <w:r w:rsidR="00805D59">
        <w:rPr>
          <w:i/>
          <w:iCs/>
        </w:rPr>
        <w:t xml:space="preserve">tile </w:t>
      </w:r>
      <w:r w:rsidR="00805D59">
        <w:t>selecionado.</w:t>
      </w:r>
      <w:r w:rsidR="004F0EA5">
        <w:t xml:space="preserve"> Caso esteja dentro do triângulo superior esquerdo, a posição </w:t>
      </w:r>
      <w:r w:rsidR="004F0EA5" w:rsidRPr="006A11EE">
        <w:rPr>
          <w:rStyle w:val="TF-COURIER9"/>
          <w:rPrChange w:id="318" w:author="Dalton Solano dos Reis" w:date="2023-06-23T16:51:00Z">
            <w:rPr/>
          </w:rPrChange>
        </w:rPr>
        <w:t>x</w:t>
      </w:r>
      <w:r w:rsidR="004F0EA5">
        <w:t xml:space="preserve"> deve ser diminuída em 1</w:t>
      </w:r>
      <w:ins w:id="319" w:author="Dalton Solano dos Reis" w:date="2023-06-23T16:51:00Z">
        <w:r w:rsidR="006A11EE">
          <w:t>;</w:t>
        </w:r>
      </w:ins>
      <w:del w:id="320" w:author="Dalton Solano dos Reis" w:date="2023-06-23T16:51:00Z">
        <w:r w:rsidR="004F0EA5" w:rsidDel="006A11EE">
          <w:delText>,</w:delText>
        </w:r>
      </w:del>
      <w:r w:rsidR="004F0EA5">
        <w:t xml:space="preserve"> caso esteja dentro do triângulo inferior esquerdo, a posição </w:t>
      </w:r>
      <w:r w:rsidR="004F0EA5" w:rsidRPr="006A11EE">
        <w:rPr>
          <w:rStyle w:val="TF-COURIER9"/>
          <w:rPrChange w:id="321" w:author="Dalton Solano dos Reis" w:date="2023-06-23T16:51:00Z">
            <w:rPr/>
          </w:rPrChange>
        </w:rPr>
        <w:t>y</w:t>
      </w:r>
      <w:r w:rsidR="004F0EA5">
        <w:t xml:space="preserve"> deve ser acrescentada em 1</w:t>
      </w:r>
      <w:del w:id="322" w:author="Dalton Solano dos Reis" w:date="2023-06-23T16:51:00Z">
        <w:r w:rsidR="004F0EA5" w:rsidDel="006A11EE">
          <w:delText xml:space="preserve">, </w:delText>
        </w:r>
      </w:del>
      <w:ins w:id="323" w:author="Dalton Solano dos Reis" w:date="2023-06-23T16:51:00Z">
        <w:r w:rsidR="006A11EE">
          <w:t xml:space="preserve">; </w:t>
        </w:r>
      </w:ins>
      <w:r w:rsidR="004F0EA5">
        <w:t xml:space="preserve">caso esteja dentro do triângulo superior direito, a </w:t>
      </w:r>
      <w:commentRangeStart w:id="324"/>
      <w:r w:rsidR="004F0EA5">
        <w:t>posição</w:t>
      </w:r>
      <w:r w:rsidR="0072152E">
        <w:t xml:space="preserve"> </w:t>
      </w:r>
      <w:commentRangeEnd w:id="324"/>
      <w:r w:rsidR="006A11EE">
        <w:rPr>
          <w:rStyle w:val="Refdecomentrio"/>
        </w:rPr>
        <w:commentReference w:id="324"/>
      </w:r>
      <w:r w:rsidR="0072152E">
        <w:t>deve ser diminuída em 1</w:t>
      </w:r>
      <w:ins w:id="325" w:author="Dalton Solano dos Reis" w:date="2023-06-23T16:52:00Z">
        <w:r w:rsidR="006A11EE">
          <w:t>;</w:t>
        </w:r>
      </w:ins>
      <w:del w:id="326" w:author="Dalton Solano dos Reis" w:date="2023-06-23T16:52:00Z">
        <w:r w:rsidR="0072152E" w:rsidDel="006A11EE">
          <w:delText>,</w:delText>
        </w:r>
      </w:del>
      <w:r w:rsidR="0072152E">
        <w:t xml:space="preserve"> caso esteja dentro do triângulo inferior </w:t>
      </w:r>
      <w:r w:rsidR="0072152E">
        <w:lastRenderedPageBreak/>
        <w:t>direito</w:t>
      </w:r>
      <w:r w:rsidR="00A73B88">
        <w:t xml:space="preserve">, a posição </w:t>
      </w:r>
      <w:r w:rsidR="00A73B88" w:rsidRPr="006A11EE">
        <w:rPr>
          <w:rStyle w:val="TF-COURIER9"/>
          <w:rPrChange w:id="327" w:author="Dalton Solano dos Reis" w:date="2023-06-23T16:52:00Z">
            <w:rPr/>
          </w:rPrChange>
        </w:rPr>
        <w:t>x</w:t>
      </w:r>
      <w:r w:rsidR="00A73B88">
        <w:t xml:space="preserve"> deve ser acrescentada em 1</w:t>
      </w:r>
      <w:ins w:id="328" w:author="Dalton Solano dos Reis" w:date="2023-06-23T16:53:00Z">
        <w:r w:rsidR="006A11EE">
          <w:t>;</w:t>
        </w:r>
      </w:ins>
      <w:r w:rsidR="00A73B88">
        <w:t xml:space="preserve"> e caso não esteja dentro de nenhum triângulo, o </w:t>
      </w:r>
      <w:r w:rsidR="00A73B88">
        <w:rPr>
          <w:i/>
          <w:iCs/>
        </w:rPr>
        <w:t>tile</w:t>
      </w:r>
      <w:r w:rsidR="00A73B88">
        <w:t xml:space="preserve"> correto já está selecionado.</w:t>
      </w:r>
    </w:p>
    <w:p w14:paraId="70382C8A" w14:textId="29A80D62" w:rsidR="00E65B8C" w:rsidRDefault="00E65B8C" w:rsidP="00E65B8C">
      <w:pPr>
        <w:pStyle w:val="Ttulo4"/>
      </w:pPr>
      <w:r>
        <w:t xml:space="preserve">Renderização em </w:t>
      </w:r>
      <w:r>
        <w:rPr>
          <w:i/>
          <w:iCs/>
        </w:rPr>
        <w:t>chunks</w:t>
      </w:r>
    </w:p>
    <w:p w14:paraId="7FC6EB58" w14:textId="3EA9C7E0" w:rsidR="00E65B8C" w:rsidRPr="000B01C5" w:rsidRDefault="00913AA1" w:rsidP="00E65B8C">
      <w:pPr>
        <w:pStyle w:val="TF-TEXTO"/>
      </w:pPr>
      <w:r>
        <w:t>Para tornar a renderização mais eficiente,</w:t>
      </w:r>
      <w:r w:rsidR="00C049EC">
        <w:t xml:space="preserve"> é possível renderizar uma porção do terreno gerado ao invés de renderizá-lo inteiramente. </w:t>
      </w:r>
      <w:r w:rsidR="00C13EB4">
        <w:t xml:space="preserve">Normalmente ao construir uma matriz 2D para armazenar os dados de cada </w:t>
      </w:r>
      <w:r w:rsidR="00C13EB4">
        <w:rPr>
          <w:i/>
          <w:iCs/>
        </w:rPr>
        <w:t>tile</w:t>
      </w:r>
      <w:r w:rsidR="00C13EB4">
        <w:t xml:space="preserve">, é criada uma </w:t>
      </w:r>
      <w:r w:rsidR="00934CCF">
        <w:t xml:space="preserve">gigante </w:t>
      </w:r>
      <w:r w:rsidR="00C13EB4">
        <w:t xml:space="preserve">lista </w:t>
      </w:r>
      <w:r w:rsidR="00934CCF">
        <w:t xml:space="preserve">de listas, representando linhas e colunas, contendo todos os dados. Neste trabalho, entretanto, foi adotada uma perspectiva de renderização por </w:t>
      </w:r>
      <w:r w:rsidR="00934CCF">
        <w:rPr>
          <w:i/>
          <w:iCs/>
        </w:rPr>
        <w:t>chunk</w:t>
      </w:r>
      <w:r w:rsidR="00934CCF">
        <w:t>, que seriam porções do terreno geral.</w:t>
      </w:r>
      <w:r w:rsidR="00885563">
        <w:t xml:space="preserve"> A matriz 2D se tornou um dicionário chave</w:t>
      </w:r>
      <w:r w:rsidR="000B01C5">
        <w:t xml:space="preserve"> valor, sendo a chave, as coordenadas do </w:t>
      </w:r>
      <w:r w:rsidR="000B01C5">
        <w:rPr>
          <w:i/>
          <w:iCs/>
        </w:rPr>
        <w:t>chunk</w:t>
      </w:r>
      <w:r w:rsidR="000B01C5">
        <w:t xml:space="preserve"> divididas por vírgula, e o valor, uma matriz 2D de tamanho igual para todos os </w:t>
      </w:r>
      <w:r w:rsidR="000B01C5">
        <w:rPr>
          <w:i/>
          <w:iCs/>
        </w:rPr>
        <w:t>chunks</w:t>
      </w:r>
      <w:r w:rsidR="000B01C5">
        <w:t>, contendo os dados somente daquela porção de terreno.</w:t>
      </w:r>
    </w:p>
    <w:p w14:paraId="446D6CA5" w14:textId="4162C8EE" w:rsidR="00E65B8C" w:rsidRPr="004C776C" w:rsidRDefault="007B5D98" w:rsidP="00BE7676">
      <w:pPr>
        <w:pStyle w:val="TF-TEXTO"/>
      </w:pPr>
      <w:r>
        <w:t xml:space="preserve">Ao </w:t>
      </w:r>
      <w:r w:rsidR="004C776C">
        <w:t xml:space="preserve">criar os dados a partir do algoritmo WFC, uma constante </w:t>
      </w:r>
      <w:r w:rsidR="004C776C" w:rsidRPr="008853EE">
        <w:rPr>
          <w:rStyle w:val="TF-COURIER9"/>
        </w:rPr>
        <w:t>CHUNK_SIZE</w:t>
      </w:r>
      <w:r w:rsidR="004C776C">
        <w:t xml:space="preserve"> é definida e representa a quantidade de linhas e colunas que serão armazenadas em cada </w:t>
      </w:r>
      <w:r w:rsidR="004C776C">
        <w:rPr>
          <w:i/>
          <w:iCs/>
        </w:rPr>
        <w:t>chunk</w:t>
      </w:r>
      <w:del w:id="329" w:author="Dalton Solano dos Reis" w:date="2023-06-23T16:54:00Z">
        <w:r w:rsidR="004C776C" w:rsidDel="006A11EE">
          <w:delText>,</w:delText>
        </w:r>
        <w:r w:rsidR="003A408B" w:rsidDel="006A11EE">
          <w:delText xml:space="preserve"> a</w:delText>
        </w:r>
      </w:del>
      <w:ins w:id="330" w:author="Dalton Solano dos Reis" w:date="2023-06-23T16:54:00Z">
        <w:r w:rsidR="006A11EE">
          <w:t>. A</w:t>
        </w:r>
      </w:ins>
      <w:r w:rsidR="003A408B">
        <w:t xml:space="preserve">pós isso, a matriz 2D retornada do algoritmo WFC é recortada em vários blocos de </w:t>
      </w:r>
      <w:r w:rsidR="003A408B" w:rsidRPr="008853EE">
        <w:rPr>
          <w:rStyle w:val="TF-COURIER9"/>
        </w:rPr>
        <w:t>CHUNK_SIZE</w:t>
      </w:r>
      <w:r w:rsidR="008853EE">
        <w:rPr>
          <w:rStyle w:val="TF-COURIER9"/>
        </w:rPr>
        <w:t xml:space="preserve"> </w:t>
      </w:r>
      <w:r w:rsidR="003A408B" w:rsidRPr="008853EE">
        <w:rPr>
          <w:rStyle w:val="TF-COURIER9"/>
        </w:rPr>
        <w:t>x</w:t>
      </w:r>
      <w:r w:rsidR="008853EE">
        <w:rPr>
          <w:rStyle w:val="TF-COURIER9"/>
        </w:rPr>
        <w:t xml:space="preserve"> </w:t>
      </w:r>
      <w:r w:rsidR="003A408B" w:rsidRPr="008853EE">
        <w:rPr>
          <w:rStyle w:val="TF-COURIER9"/>
        </w:rPr>
        <w:t>CHUNK_SIZE</w:t>
      </w:r>
      <w:r w:rsidR="003A408B">
        <w:t xml:space="preserve"> e são armazenados no novo dicionário que representa aquele mundo, utilizando as posições dos </w:t>
      </w:r>
      <w:r w:rsidR="003A408B" w:rsidRPr="008853EE">
        <w:rPr>
          <w:i/>
          <w:iCs/>
        </w:rPr>
        <w:t xml:space="preserve">chunks </w:t>
      </w:r>
      <w:r w:rsidR="003A408B">
        <w:t xml:space="preserve">como </w:t>
      </w:r>
      <w:r w:rsidR="008853EE">
        <w:t>chave, para que possa ser acessado posteriormente.</w:t>
      </w:r>
      <w:r w:rsidR="00B42F79">
        <w:t xml:space="preserve"> O Quadro 11 representa a porção de código responsável por ler a saída do algoritmo WFC e transformá-lo em um dicionário de </w:t>
      </w:r>
      <w:r w:rsidR="00B42F79" w:rsidRPr="00B42F79">
        <w:rPr>
          <w:i/>
          <w:iCs/>
        </w:rPr>
        <w:t>chunks</w:t>
      </w:r>
    </w:p>
    <w:p w14:paraId="654F07BF" w14:textId="55F1C762" w:rsidR="00593BB7" w:rsidRPr="00DA1769" w:rsidRDefault="00593BB7" w:rsidP="00593BB7">
      <w:pPr>
        <w:pStyle w:val="TF-LEGENDA"/>
      </w:pPr>
      <w:r>
        <w:t>Quadro 1</w:t>
      </w:r>
      <w:r w:rsidR="00B42F79">
        <w:t>1</w:t>
      </w:r>
      <w:r>
        <w:t xml:space="preserve"> – </w:t>
      </w:r>
      <w:r w:rsidR="004C0C29">
        <w:t>Código principal responsável p</w:t>
      </w:r>
      <w:r w:rsidR="00DA1769">
        <w:t xml:space="preserve">ela criação dos </w:t>
      </w:r>
      <w:r w:rsidR="00DA1769">
        <w:rPr>
          <w:i/>
          <w:iCs/>
        </w:rPr>
        <w:t>chunks</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6"/>
      </w:tblGrid>
      <w:tr w:rsidR="00593BB7" w:rsidRPr="007013D9" w14:paraId="17889879" w14:textId="77777777" w:rsidTr="004C0C29">
        <w:trPr>
          <w:trHeight w:val="3468"/>
          <w:jc w:val="center"/>
        </w:trPr>
        <w:tc>
          <w:tcPr>
            <w:tcW w:w="9776" w:type="dxa"/>
          </w:tcPr>
          <w:p w14:paraId="21A19CF9" w14:textId="77777777" w:rsidR="004038EE" w:rsidRDefault="004038EE" w:rsidP="004038EE">
            <w:pPr>
              <w:pStyle w:val="TF-CDIGO-FONTE"/>
            </w:pPr>
            <w:r>
              <w:t>map_array = wave_function.run(size_x, size_y)</w:t>
            </w:r>
          </w:p>
          <w:p w14:paraId="47EE85AB" w14:textId="77777777" w:rsidR="005970B5" w:rsidRDefault="005970B5" w:rsidP="004038EE">
            <w:pPr>
              <w:pStyle w:val="TF-CDIGO-FONTE"/>
            </w:pPr>
          </w:p>
          <w:p w14:paraId="1AFA6718" w14:textId="1037CE35" w:rsidR="004038EE" w:rsidRDefault="004038EE" w:rsidP="004038EE">
            <w:pPr>
              <w:pStyle w:val="TF-CDIGO-FONTE"/>
            </w:pPr>
            <w:r>
              <w:t>self.col_nums = len(map_array[0])</w:t>
            </w:r>
          </w:p>
          <w:p w14:paraId="1351CAAE" w14:textId="699A4D95" w:rsidR="004038EE" w:rsidRDefault="004038EE" w:rsidP="004038EE">
            <w:pPr>
              <w:pStyle w:val="TF-CDIGO-FONTE"/>
            </w:pPr>
            <w:r>
              <w:t>self.row_nums = len(map_array)</w:t>
            </w:r>
          </w:p>
          <w:p w14:paraId="707E34B3" w14:textId="77777777" w:rsidR="005970B5" w:rsidRDefault="005970B5" w:rsidP="004038EE">
            <w:pPr>
              <w:pStyle w:val="TF-CDIGO-FONTE"/>
            </w:pPr>
          </w:p>
          <w:p w14:paraId="7D0ED8B3" w14:textId="2F8DDDAE" w:rsidR="004038EE" w:rsidRDefault="004038EE" w:rsidP="004038EE">
            <w:pPr>
              <w:pStyle w:val="TF-CDIGO-FONTE"/>
            </w:pPr>
            <w:r>
              <w:t>for row in range(self.row_nums):</w:t>
            </w:r>
          </w:p>
          <w:p w14:paraId="3D9C544C" w14:textId="5588FB1F" w:rsidR="004038EE" w:rsidRDefault="004038EE" w:rsidP="004038EE">
            <w:pPr>
              <w:pStyle w:val="TF-CDIGO-FONTE"/>
            </w:pPr>
            <w:r>
              <w:t xml:space="preserve">    for col in range(self.col_nums):</w:t>
            </w:r>
          </w:p>
          <w:p w14:paraId="49BA54CD" w14:textId="410F42DB" w:rsidR="004038EE" w:rsidRDefault="004038EE" w:rsidP="004038EE">
            <w:pPr>
              <w:pStyle w:val="TF-CDIGO-FONTE"/>
            </w:pPr>
            <w:r>
              <w:t xml:space="preserve">        vector_world = to_screen_coordinates(col, row, self.offset)</w:t>
            </w:r>
          </w:p>
          <w:p w14:paraId="309C0C98" w14:textId="77777777" w:rsidR="004C0C29" w:rsidRDefault="004C0C29" w:rsidP="004038EE">
            <w:pPr>
              <w:pStyle w:val="TF-CDIGO-FONTE"/>
            </w:pPr>
          </w:p>
          <w:p w14:paraId="462B846E" w14:textId="46086DC5" w:rsidR="004038EE" w:rsidRDefault="00624901" w:rsidP="004038EE">
            <w:pPr>
              <w:pStyle w:val="TF-CDIGO-FONTE"/>
            </w:pPr>
            <w:r>
              <w:t xml:space="preserve">        </w:t>
            </w:r>
            <w:r w:rsidR="004038EE">
              <w:t>chunk_x = col // self.CHUNK_SIZE</w:t>
            </w:r>
          </w:p>
          <w:p w14:paraId="0E843C77" w14:textId="4846446B" w:rsidR="004038EE" w:rsidRDefault="00624901" w:rsidP="004038EE">
            <w:pPr>
              <w:pStyle w:val="TF-CDIGO-FONTE"/>
            </w:pPr>
            <w:r>
              <w:t xml:space="preserve">        </w:t>
            </w:r>
            <w:r w:rsidR="004038EE">
              <w:t>chunk_y = row // self.CHUNK_SIZE</w:t>
            </w:r>
          </w:p>
          <w:p w14:paraId="0210662B" w14:textId="5C697340" w:rsidR="004038EE" w:rsidRDefault="00624901" w:rsidP="004038EE">
            <w:pPr>
              <w:pStyle w:val="TF-CDIGO-FONTE"/>
            </w:pPr>
            <w:r>
              <w:t xml:space="preserve">        </w:t>
            </w:r>
            <w:r w:rsidR="004038EE">
              <w:t>target_chunk = f'{chunk_x},{chunk_y}'</w:t>
            </w:r>
          </w:p>
          <w:p w14:paraId="05AEF05D" w14:textId="77777777" w:rsidR="005970B5" w:rsidRDefault="005970B5" w:rsidP="004038EE">
            <w:pPr>
              <w:pStyle w:val="TF-CDIGO-FONTE"/>
            </w:pPr>
          </w:p>
          <w:p w14:paraId="1D521084" w14:textId="10075E07" w:rsidR="004038EE" w:rsidRDefault="00624901" w:rsidP="004038EE">
            <w:pPr>
              <w:pStyle w:val="TF-CDIGO-FONTE"/>
            </w:pPr>
            <w:r>
              <w:t xml:space="preserve">        </w:t>
            </w:r>
            <w:r w:rsidR="004038EE">
              <w:t>if target_chunk not in self.map_dict:</w:t>
            </w:r>
          </w:p>
          <w:p w14:paraId="70506161" w14:textId="2FF7BB9C" w:rsidR="004038EE" w:rsidRDefault="00624901" w:rsidP="004038EE">
            <w:pPr>
              <w:pStyle w:val="TF-CDIGO-FONTE"/>
            </w:pPr>
            <w:r>
              <w:t xml:space="preserve">            </w:t>
            </w:r>
            <w:r w:rsidR="004038EE">
              <w:t>self.map_dict[target_chunk] = self.create_empty_chunk()</w:t>
            </w:r>
          </w:p>
          <w:p w14:paraId="7A5E3EEC" w14:textId="77777777" w:rsidR="005970B5" w:rsidRDefault="005970B5" w:rsidP="004038EE">
            <w:pPr>
              <w:pStyle w:val="TF-CDIGO-FONTE"/>
            </w:pPr>
          </w:p>
          <w:p w14:paraId="1A12CD92" w14:textId="77777777" w:rsidR="00593BB7" w:rsidRDefault="00624901" w:rsidP="004038EE">
            <w:pPr>
              <w:pStyle w:val="TF-CDIGO-FONTE"/>
            </w:pPr>
            <w:r>
              <w:t xml:space="preserve">        </w:t>
            </w:r>
            <w:r w:rsidR="004038EE">
              <w:t>self.map_dict[target_chunk][row</w:t>
            </w:r>
            <w:r w:rsidR="004C0C29">
              <w:t xml:space="preserve"> </w:t>
            </w:r>
            <w:r w:rsidR="004038EE">
              <w:t>%</w:t>
            </w:r>
            <w:r w:rsidR="004C0C29">
              <w:t xml:space="preserve"> </w:t>
            </w:r>
            <w:r w:rsidR="004038EE">
              <w:t>self.CHUNK_SIZE].append((</w:t>
            </w:r>
            <w:r w:rsidR="004C0C29">
              <w:t>image</w:t>
            </w:r>
            <w:r w:rsidR="004038EE">
              <w:t>, vector_world))</w:t>
            </w:r>
          </w:p>
          <w:p w14:paraId="28EA452D" w14:textId="77777777" w:rsidR="00DA1769" w:rsidRDefault="00DA1769" w:rsidP="004038EE">
            <w:pPr>
              <w:pStyle w:val="TF-CDIGO-FONTE"/>
            </w:pPr>
          </w:p>
          <w:p w14:paraId="00E2CCBE" w14:textId="77777777" w:rsidR="00DA1769" w:rsidRDefault="00DA1769" w:rsidP="00DA1769">
            <w:pPr>
              <w:pStyle w:val="TF-CDIGO-FONTE"/>
            </w:pPr>
            <w:r>
              <w:t>def create_empty_chunk(self):</w:t>
            </w:r>
          </w:p>
          <w:p w14:paraId="57634CDD" w14:textId="51959E39" w:rsidR="00DA1769" w:rsidRPr="00877B61" w:rsidRDefault="00DA1769" w:rsidP="00DA1769">
            <w:pPr>
              <w:pStyle w:val="TF-CDIGO-FONTE"/>
            </w:pPr>
            <w:r>
              <w:t xml:space="preserve">    return [[] * self.CHUNK_SIZE for i in range(self.CHUNK_SIZE)]</w:t>
            </w:r>
          </w:p>
        </w:tc>
      </w:tr>
    </w:tbl>
    <w:p w14:paraId="6E4E19CB" w14:textId="54463C33" w:rsidR="00593BB7" w:rsidRPr="00B86AB5" w:rsidRDefault="00593BB7" w:rsidP="00593BB7">
      <w:pPr>
        <w:pStyle w:val="TF-FONTE"/>
      </w:pPr>
      <w:r w:rsidRPr="00AE040E">
        <w:t>Fonte</w:t>
      </w:r>
      <w:r>
        <w:t>: elaborado pelo autor</w:t>
      </w:r>
      <w:ins w:id="331" w:author="Dalton Solano dos Reis" w:date="2023-06-23T16:55:00Z">
        <w:r w:rsidR="006A11EE">
          <w:t>.</w:t>
        </w:r>
      </w:ins>
    </w:p>
    <w:p w14:paraId="245A1DEC" w14:textId="6C7C8459" w:rsidR="00C073DA" w:rsidRDefault="00FD45C4" w:rsidP="00C073DA">
      <w:pPr>
        <w:pStyle w:val="TF-TEXTO"/>
      </w:pPr>
      <w:r>
        <w:t xml:space="preserve">Ao adicionar todos os </w:t>
      </w:r>
      <w:r>
        <w:rPr>
          <w:i/>
          <w:iCs/>
        </w:rPr>
        <w:t>tiles</w:t>
      </w:r>
      <w:r>
        <w:t xml:space="preserve"> gerados em um dicionário, neste trabalho foi criada uma constante </w:t>
      </w:r>
      <w:r w:rsidRPr="00997630">
        <w:rPr>
          <w:rStyle w:val="TF-COURIER9"/>
        </w:rPr>
        <w:t>CHUNK_RENDER_DISTANCE</w:t>
      </w:r>
      <w:r>
        <w:t xml:space="preserve"> que </w:t>
      </w:r>
      <w:r w:rsidR="00997630">
        <w:t xml:space="preserve">fica responsável por armazenar o valor de </w:t>
      </w:r>
      <w:r w:rsidR="00997630" w:rsidRPr="00997630">
        <w:rPr>
          <w:i/>
          <w:iCs/>
        </w:rPr>
        <w:t>chunks</w:t>
      </w:r>
      <w:r w:rsidR="00997630">
        <w:t xml:space="preserve"> que irão ser carregador em cada uma das direções do </w:t>
      </w:r>
      <w:r w:rsidR="00997630" w:rsidRPr="00997630">
        <w:rPr>
          <w:i/>
          <w:iCs/>
        </w:rPr>
        <w:t>chunk</w:t>
      </w:r>
      <w:r w:rsidR="00997630">
        <w:t xml:space="preserve"> em que o usuário está.</w:t>
      </w:r>
      <w:r w:rsidR="00551DBB">
        <w:t xml:space="preserve"> </w:t>
      </w:r>
      <w:r w:rsidR="000634D5">
        <w:t xml:space="preserve">A função responsável pela </w:t>
      </w:r>
      <w:r w:rsidR="00636E0C">
        <w:t xml:space="preserve">seleção de quais </w:t>
      </w:r>
      <w:r w:rsidR="00636E0C">
        <w:rPr>
          <w:i/>
          <w:iCs/>
        </w:rPr>
        <w:t>chunks</w:t>
      </w:r>
      <w:r w:rsidR="00636E0C">
        <w:t xml:space="preserve"> devem ser exibidos, recebe como parâmetros o valor </w:t>
      </w:r>
      <w:r w:rsidR="00636E0C" w:rsidRPr="006A11EE">
        <w:rPr>
          <w:rStyle w:val="TF-COURIER9"/>
          <w:rPrChange w:id="332" w:author="Dalton Solano dos Reis" w:date="2023-06-23T16:55:00Z">
            <w:rPr/>
          </w:rPrChange>
        </w:rPr>
        <w:t>x</w:t>
      </w:r>
      <w:r w:rsidR="00636E0C">
        <w:t xml:space="preserve"> e </w:t>
      </w:r>
      <w:r w:rsidR="00636E0C" w:rsidRPr="006A11EE">
        <w:rPr>
          <w:rStyle w:val="TF-COURIER9"/>
          <w:rPrChange w:id="333" w:author="Dalton Solano dos Reis" w:date="2023-06-23T16:55:00Z">
            <w:rPr/>
          </w:rPrChange>
        </w:rPr>
        <w:t>y</w:t>
      </w:r>
      <w:r w:rsidR="00636E0C">
        <w:t xml:space="preserve"> do </w:t>
      </w:r>
      <w:r w:rsidR="00636E0C" w:rsidRPr="00573394">
        <w:rPr>
          <w:i/>
          <w:iCs/>
        </w:rPr>
        <w:t>chunk</w:t>
      </w:r>
      <w:r w:rsidR="00636E0C">
        <w:t xml:space="preserve"> em que o usuário se encontra, para assim, ter uma base de qual </w:t>
      </w:r>
      <w:r w:rsidR="00573394">
        <w:rPr>
          <w:i/>
          <w:iCs/>
        </w:rPr>
        <w:t>chunk</w:t>
      </w:r>
      <w:r w:rsidR="00573394">
        <w:t xml:space="preserve"> é o central </w:t>
      </w:r>
      <w:del w:id="334" w:author="Dalton Solano dos Reis" w:date="2023-06-23T16:55:00Z">
        <w:r w:rsidR="00573394" w:rsidDel="006A11EE">
          <w:delText>e também</w:delText>
        </w:r>
      </w:del>
      <w:ins w:id="335" w:author="Dalton Solano dos Reis" w:date="2023-06-23T16:55:00Z">
        <w:r w:rsidR="006A11EE">
          <w:t>e</w:t>
        </w:r>
      </w:ins>
      <w:r w:rsidR="00573394">
        <w:t xml:space="preserve"> recebe a distância de renderização, como as chaves salvas no dicionário representam valores positivos e crescentes,</w:t>
      </w:r>
      <w:r w:rsidR="00B6134D">
        <w:t xml:space="preserve"> sendo eles a posição de cada um dos </w:t>
      </w:r>
      <w:r w:rsidR="00B6134D">
        <w:rPr>
          <w:i/>
          <w:iCs/>
        </w:rPr>
        <w:t>chunks</w:t>
      </w:r>
      <w:r w:rsidR="00B6134D">
        <w:t xml:space="preserve">, é realizado um simples </w:t>
      </w:r>
      <w:r w:rsidR="00B6134D">
        <w:rPr>
          <w:i/>
          <w:iCs/>
        </w:rPr>
        <w:t>loop</w:t>
      </w:r>
      <w:r w:rsidR="00B6134D">
        <w:t xml:space="preserve"> para obter todos os </w:t>
      </w:r>
      <w:r w:rsidR="00B6134D">
        <w:rPr>
          <w:i/>
          <w:iCs/>
        </w:rPr>
        <w:t>chunks</w:t>
      </w:r>
      <w:r w:rsidR="007578CC">
        <w:t xml:space="preserve"> adjacentes em um determinado raio, como é possível ver no Quadro 12.</w:t>
      </w:r>
    </w:p>
    <w:p w14:paraId="67EA4F0A" w14:textId="0AE2427F" w:rsidR="007578CC" w:rsidRPr="007578CC" w:rsidRDefault="007578CC" w:rsidP="007578CC">
      <w:pPr>
        <w:pStyle w:val="TF-LEGENDA"/>
      </w:pPr>
      <w:r>
        <w:t xml:space="preserve">Quadro 12 – Código responsável por obter todos os </w:t>
      </w:r>
      <w:r>
        <w:rPr>
          <w:i/>
          <w:iCs/>
        </w:rPr>
        <w:t>chunks</w:t>
      </w:r>
      <w:r>
        <w:t xml:space="preserve"> que devem ser renderizados</w:t>
      </w:r>
      <w:del w:id="336" w:author="Dalton Solano dos Reis" w:date="2023-06-23T16:56:00Z">
        <w:r w:rsidDel="006A11EE">
          <w:delText>.</w:delText>
        </w:r>
      </w:del>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76"/>
      </w:tblGrid>
      <w:tr w:rsidR="007578CC" w:rsidRPr="0087190C" w14:paraId="5DB34049" w14:textId="77777777" w:rsidTr="007578CC">
        <w:trPr>
          <w:trHeight w:val="1772"/>
          <w:jc w:val="center"/>
        </w:trPr>
        <w:tc>
          <w:tcPr>
            <w:tcW w:w="9776" w:type="dxa"/>
          </w:tcPr>
          <w:p w14:paraId="2F008F11" w14:textId="77777777" w:rsidR="007578CC" w:rsidRDefault="007578CC" w:rsidP="007578CC">
            <w:pPr>
              <w:pStyle w:val="TF-CDIGO-FONTE"/>
            </w:pPr>
            <w:r>
              <w:t>def get_rendered_chunks(x_chunk: int, y_chunk: int, distance: int):</w:t>
            </w:r>
          </w:p>
          <w:p w14:paraId="437D38A5" w14:textId="77777777" w:rsidR="007578CC" w:rsidRDefault="007578CC" w:rsidP="007578CC">
            <w:pPr>
              <w:pStyle w:val="TF-CDIGO-FONTE"/>
            </w:pPr>
            <w:r>
              <w:tab/>
              <w:t>response = []</w:t>
            </w:r>
          </w:p>
          <w:p w14:paraId="35F2F7FF" w14:textId="77777777" w:rsidR="007578CC" w:rsidRDefault="007578CC" w:rsidP="007578CC">
            <w:pPr>
              <w:pStyle w:val="TF-CDIGO-FONTE"/>
            </w:pPr>
          </w:p>
          <w:p w14:paraId="4520B43F" w14:textId="77777777" w:rsidR="007578CC" w:rsidRDefault="007578CC" w:rsidP="007578CC">
            <w:pPr>
              <w:pStyle w:val="TF-CDIGO-FONTE"/>
            </w:pPr>
            <w:r>
              <w:tab/>
              <w:t>for y in range(int(y_chunk) - distance, int(y_chunk) + distance + 1):</w:t>
            </w:r>
          </w:p>
          <w:p w14:paraId="12AFC116" w14:textId="77777777" w:rsidR="007578CC" w:rsidRDefault="007578CC" w:rsidP="007578CC">
            <w:pPr>
              <w:pStyle w:val="TF-CDIGO-FONTE"/>
            </w:pPr>
            <w:r>
              <w:tab/>
            </w:r>
            <w:r>
              <w:tab/>
              <w:t>for x in range(int(x_chunk) - distance, int(x_chunk) + distance + 1):</w:t>
            </w:r>
          </w:p>
          <w:p w14:paraId="7B8F278E" w14:textId="77777777" w:rsidR="007578CC" w:rsidRDefault="007578CC" w:rsidP="007578CC">
            <w:pPr>
              <w:pStyle w:val="TF-CDIGO-FONTE"/>
            </w:pPr>
            <w:r>
              <w:tab/>
            </w:r>
            <w:r>
              <w:tab/>
            </w:r>
            <w:r>
              <w:tab/>
              <w:t>response.append(f'{x},{y}')</w:t>
            </w:r>
          </w:p>
          <w:p w14:paraId="3DED6620" w14:textId="77777777" w:rsidR="007578CC" w:rsidRDefault="007578CC" w:rsidP="007578CC">
            <w:pPr>
              <w:pStyle w:val="TF-CDIGO-FONTE"/>
            </w:pPr>
            <w:r>
              <w:t xml:space="preserve">            </w:t>
            </w:r>
          </w:p>
          <w:p w14:paraId="064D4741" w14:textId="5773B70F" w:rsidR="007578CC" w:rsidRPr="00877B61" w:rsidRDefault="007578CC" w:rsidP="007578CC">
            <w:pPr>
              <w:pStyle w:val="TF-CDIGO-FONTE"/>
            </w:pPr>
            <w:r>
              <w:tab/>
              <w:t>return response</w:t>
            </w:r>
          </w:p>
        </w:tc>
      </w:tr>
    </w:tbl>
    <w:p w14:paraId="40B608C9" w14:textId="5DC534E1" w:rsidR="007578CC" w:rsidRPr="00B86AB5" w:rsidRDefault="007578CC" w:rsidP="007578CC">
      <w:pPr>
        <w:pStyle w:val="TF-FONTE"/>
      </w:pPr>
      <w:r w:rsidRPr="00AE040E">
        <w:t>Fonte</w:t>
      </w:r>
      <w:r>
        <w:t>: elaborado pelo autor</w:t>
      </w:r>
      <w:ins w:id="337" w:author="Dalton Solano dos Reis" w:date="2023-06-23T16:56:00Z">
        <w:r w:rsidR="006A11EE">
          <w:t>.</w:t>
        </w:r>
      </w:ins>
    </w:p>
    <w:p w14:paraId="68D90038" w14:textId="0A7A2EC9" w:rsidR="007578CC" w:rsidRPr="003F498D" w:rsidRDefault="00CE22D2" w:rsidP="00C073DA">
      <w:pPr>
        <w:pStyle w:val="TF-TEXTO"/>
      </w:pPr>
      <w:r>
        <w:t xml:space="preserve">Após a definição dos </w:t>
      </w:r>
      <w:r>
        <w:rPr>
          <w:i/>
          <w:iCs/>
        </w:rPr>
        <w:t>chunks</w:t>
      </w:r>
      <w:r>
        <w:t xml:space="preserve"> que precisam ser renderizados, somente é necessário procurar as chaves retornadas pela função </w:t>
      </w:r>
      <w:r w:rsidRPr="002C4FA5">
        <w:rPr>
          <w:rStyle w:val="TF-COURIER9"/>
        </w:rPr>
        <w:t>get_rendered_chunks</w:t>
      </w:r>
      <w:r>
        <w:t xml:space="preserve"> no dicionário</w:t>
      </w:r>
      <w:r w:rsidR="006B20AE">
        <w:t xml:space="preserve"> do mapa, e renderizar normalmente a lista com linhas e colunas contidas como valor naquela posição. A realização desta etapa aumenta consideravelmente a </w:t>
      </w:r>
      <w:r w:rsidR="00E95570">
        <w:t xml:space="preserve">performance da plotagem, </w:t>
      </w:r>
      <w:r w:rsidR="002C4FA5">
        <w:t xml:space="preserve">permitindo que o código se preocupe com outras operações, não sendo necessário renderizar </w:t>
      </w:r>
      <w:r w:rsidR="002C4FA5">
        <w:rPr>
          <w:i/>
          <w:iCs/>
        </w:rPr>
        <w:t>tiles</w:t>
      </w:r>
      <w:r w:rsidR="002C4FA5">
        <w:t xml:space="preserve"> que não se encontram na tela. </w:t>
      </w:r>
      <w:r w:rsidR="00BB55CC">
        <w:t>Conforme a Figura 1</w:t>
      </w:r>
      <w:r w:rsidR="003D7688">
        <w:t>1</w:t>
      </w:r>
      <w:r w:rsidR="00BB55CC">
        <w:t>, é possível</w:t>
      </w:r>
      <w:r w:rsidR="003F498D">
        <w:t xml:space="preserve"> notar todos os </w:t>
      </w:r>
      <w:r w:rsidR="003F498D">
        <w:rPr>
          <w:i/>
          <w:iCs/>
        </w:rPr>
        <w:t>chunks</w:t>
      </w:r>
      <w:r w:rsidR="003F498D">
        <w:t xml:space="preserve"> tracejados em azul e os </w:t>
      </w:r>
      <w:r w:rsidR="003F498D">
        <w:rPr>
          <w:i/>
          <w:iCs/>
        </w:rPr>
        <w:t>chunks</w:t>
      </w:r>
      <w:r w:rsidR="003F498D">
        <w:t xml:space="preserve"> visíveis tracejados com </w:t>
      </w:r>
      <w:r w:rsidR="003F498D">
        <w:lastRenderedPageBreak/>
        <w:t>verde</w:t>
      </w:r>
      <w:r w:rsidR="0096181B">
        <w:t xml:space="preserve">. A renderização só é feita conforme o valor definido para </w:t>
      </w:r>
      <w:r w:rsidR="0096181B" w:rsidRPr="00997630">
        <w:rPr>
          <w:rStyle w:val="TF-COURIER9"/>
        </w:rPr>
        <w:t>CHUNK_RENDER_DISTANCE</w:t>
      </w:r>
      <w:r w:rsidR="00743366">
        <w:t>, possibilitando assim, o aumento de performance.</w:t>
      </w:r>
    </w:p>
    <w:p w14:paraId="0F8290A6" w14:textId="7F0D21CD" w:rsidR="002C4FA5" w:rsidRPr="00F645CA" w:rsidRDefault="002C4FA5" w:rsidP="002C4FA5">
      <w:pPr>
        <w:pStyle w:val="TF-LEGENDA"/>
      </w:pPr>
      <w:r>
        <w:t xml:space="preserve">Figura </w:t>
      </w:r>
      <w:r w:rsidR="00BB55CC">
        <w:t>1</w:t>
      </w:r>
      <w:r w:rsidR="003D7688">
        <w:t>1</w:t>
      </w:r>
      <w:r>
        <w:t xml:space="preserve"> – </w:t>
      </w:r>
      <w:r w:rsidR="00F645CA">
        <w:t xml:space="preserve">Demonstração da renderização por </w:t>
      </w:r>
      <w:r w:rsidR="00F645CA">
        <w:rPr>
          <w:i/>
          <w:iCs/>
        </w:rPr>
        <w:t>chunks</w:t>
      </w:r>
    </w:p>
    <w:p w14:paraId="1EF3EC66" w14:textId="0735FEAE" w:rsidR="002C4FA5" w:rsidRPr="00A804AD" w:rsidRDefault="00BB55CC" w:rsidP="002C4FA5">
      <w:pPr>
        <w:pStyle w:val="TF-FIGURA"/>
      </w:pPr>
      <w:r w:rsidRPr="00BB55CC">
        <w:rPr>
          <w:noProof/>
        </w:rPr>
        <w:drawing>
          <wp:inline distT="0" distB="0" distL="0" distR="0" wp14:anchorId="3D781D3F" wp14:editId="3FCF41C7">
            <wp:extent cx="2799033" cy="2097460"/>
            <wp:effectExtent l="0" t="0" r="1905" b="0"/>
            <wp:docPr id="589321313" name="Imagem 1" descr="Imagem em preto e bran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321313" name="Imagem 1" descr="Imagem em preto e branco&#10;&#10;Descrição gerada automaticamente com confiança baixa"/>
                    <pic:cNvPicPr/>
                  </pic:nvPicPr>
                  <pic:blipFill>
                    <a:blip r:embed="rId33"/>
                    <a:stretch>
                      <a:fillRect/>
                    </a:stretch>
                  </pic:blipFill>
                  <pic:spPr>
                    <a:xfrm>
                      <a:off x="0" y="0"/>
                      <a:ext cx="2807042" cy="2103461"/>
                    </a:xfrm>
                    <a:prstGeom prst="rect">
                      <a:avLst/>
                    </a:prstGeom>
                  </pic:spPr>
                </pic:pic>
              </a:graphicData>
            </a:graphic>
          </wp:inline>
        </w:drawing>
      </w:r>
    </w:p>
    <w:p w14:paraId="75AAF464" w14:textId="5A2946AC" w:rsidR="005E2A56" w:rsidRPr="00B6134D" w:rsidRDefault="002C4FA5" w:rsidP="00BB55CC">
      <w:pPr>
        <w:pStyle w:val="TF-FONTE"/>
      </w:pPr>
      <w:r w:rsidRPr="00AE040E">
        <w:t>Fonte</w:t>
      </w:r>
      <w:r>
        <w:t>: elaborado pelo autor</w:t>
      </w:r>
      <w:ins w:id="338" w:author="Dalton Solano dos Reis" w:date="2023-06-23T16:57:00Z">
        <w:r w:rsidR="006A11EE">
          <w:t>.</w:t>
        </w:r>
      </w:ins>
    </w:p>
    <w:p w14:paraId="53243C1C" w14:textId="77777777" w:rsidR="00F255FC" w:rsidRDefault="00F255FC" w:rsidP="00C211BE">
      <w:pPr>
        <w:pStyle w:val="Ttulo1"/>
      </w:pPr>
      <w:bookmarkStart w:id="339" w:name="_Toc511928438"/>
      <w:bookmarkStart w:id="340" w:name="_Toc54164920"/>
      <w:bookmarkStart w:id="341" w:name="_Toc54165674"/>
      <w:bookmarkStart w:id="342" w:name="_Toc54169332"/>
      <w:bookmarkStart w:id="343" w:name="_Toc96347438"/>
      <w:bookmarkStart w:id="344" w:name="_Toc96357722"/>
      <w:bookmarkStart w:id="345" w:name="_Toc96491865"/>
      <w:r>
        <w:t>RESULTADOS</w:t>
      </w:r>
      <w:bookmarkEnd w:id="339"/>
      <w:r>
        <w:t xml:space="preserve"> </w:t>
      </w:r>
      <w:bookmarkEnd w:id="340"/>
      <w:bookmarkEnd w:id="341"/>
      <w:bookmarkEnd w:id="342"/>
      <w:bookmarkEnd w:id="343"/>
      <w:bookmarkEnd w:id="344"/>
      <w:bookmarkEnd w:id="345"/>
    </w:p>
    <w:p w14:paraId="6AC63440" w14:textId="70FB152C" w:rsidR="00A43729" w:rsidRDefault="00EC6ADA" w:rsidP="00A43729">
      <w:pPr>
        <w:pStyle w:val="TF-TEXTO"/>
      </w:pPr>
      <w:r>
        <w:t>Esta seção apresenta os resultados que foram alcançados a partir do trabalho desenvolvido, focando nos algoritmos WFC e Ray Casting</w:t>
      </w:r>
      <w:r w:rsidR="00491B23">
        <w:t>, e para facilitar a leitura dos resultados,</w:t>
      </w:r>
      <w:r w:rsidR="00AB192A">
        <w:t xml:space="preserve"> as tabelas e gráficos presentes neste capítulo irão considerar apenas a média geral dos dados analisados</w:t>
      </w:r>
      <w:r>
        <w:t xml:space="preserve">. Para a análise </w:t>
      </w:r>
      <w:r w:rsidR="002155F4">
        <w:t xml:space="preserve">do algoritmo de WFC foram gerados </w:t>
      </w:r>
      <w:r w:rsidR="0097671A">
        <w:t xml:space="preserve">mapas de </w:t>
      </w:r>
      <w:r w:rsidR="009D2C05">
        <w:t xml:space="preserve">diferentes tamanhos, </w:t>
      </w:r>
      <w:r w:rsidR="00DF6A52">
        <w:t>a fim</w:t>
      </w:r>
      <w:r w:rsidR="00293460">
        <w:t xml:space="preserve"> de</w:t>
      </w:r>
      <w:r w:rsidR="00BB19F7">
        <w:t xml:space="preserve"> comparar a velocidade com que são gerados e por fim</w:t>
      </w:r>
      <w:r w:rsidR="00293460">
        <w:t xml:space="preserve"> verificar até onde o algoritmo se mostra eficiente</w:t>
      </w:r>
      <w:r w:rsidR="00DF6A52">
        <w:t xml:space="preserve">. </w:t>
      </w:r>
      <w:r w:rsidR="00BB19F7">
        <w:t xml:space="preserve">Para a análise dos algoritmos de Ray Casting, foram utilizando a quantidade de </w:t>
      </w:r>
      <w:r w:rsidR="00BB19F7" w:rsidRPr="00BB19F7">
        <w:rPr>
          <w:i/>
          <w:iCs/>
        </w:rPr>
        <w:t>rays</w:t>
      </w:r>
      <w:r w:rsidR="00BB19F7" w:rsidRPr="00BB19F7">
        <w:t>,</w:t>
      </w:r>
      <w:r w:rsidR="002F0F9F">
        <w:t xml:space="preserve"> </w:t>
      </w:r>
      <w:r w:rsidR="00B742F2">
        <w:t>a</w:t>
      </w:r>
      <w:r w:rsidR="002F0F9F">
        <w:t xml:space="preserve"> angulatura do FOV,</w:t>
      </w:r>
      <w:r w:rsidR="00726040">
        <w:t xml:space="preserve"> e o comprimentos dos </w:t>
      </w:r>
      <w:r w:rsidR="00726040">
        <w:rPr>
          <w:i/>
          <w:iCs/>
        </w:rPr>
        <w:t>rays</w:t>
      </w:r>
      <w:r w:rsidR="00B742F2">
        <w:t xml:space="preserve"> como parâmetro, sendo estes alterados </w:t>
      </w:r>
      <w:r w:rsidR="00491B23">
        <w:t>em cada etapa dos testes.</w:t>
      </w:r>
      <w:r w:rsidR="00BB19F7" w:rsidRPr="00BB19F7">
        <w:t xml:space="preserve"> </w:t>
      </w:r>
      <w:r w:rsidR="00A43729">
        <w:t>Na</w:t>
      </w:r>
      <w:r w:rsidR="00DF6A52" w:rsidRPr="00BB19F7">
        <w:t xml:space="preserve"> </w:t>
      </w:r>
      <w:ins w:id="346" w:author="Dalton Solano dos Reis" w:date="2023-06-23T16:58:00Z">
        <w:r w:rsidR="006A11EE">
          <w:t>sub</w:t>
        </w:r>
      </w:ins>
      <w:r w:rsidR="00DF6A52">
        <w:t xml:space="preserve">seção 4.1 </w:t>
      </w:r>
      <w:r w:rsidR="00A43729">
        <w:t>é analisado o algoritmo de WFC, apresentando os resultados obtidos</w:t>
      </w:r>
      <w:r w:rsidR="00E1503A">
        <w:t xml:space="preserve">, e em seguida, na </w:t>
      </w:r>
      <w:ins w:id="347" w:author="Dalton Solano dos Reis" w:date="2023-06-23T16:58:00Z">
        <w:r w:rsidR="006A11EE">
          <w:t>sub</w:t>
        </w:r>
      </w:ins>
      <w:r w:rsidR="00E1503A">
        <w:t>seção 4.2, são analisados os três algoritmos de Ray Casting mencionados na seção 3.2.2</w:t>
      </w:r>
      <w:r w:rsidR="00524198">
        <w:t xml:space="preserve"> e apresentados os resultados obtidos.</w:t>
      </w:r>
    </w:p>
    <w:p w14:paraId="0EB01B5F" w14:textId="57519863" w:rsidR="00524198" w:rsidRDefault="00524198" w:rsidP="00524198">
      <w:pPr>
        <w:pStyle w:val="Ttulo2"/>
      </w:pPr>
      <w:r>
        <w:t>WAVE FUNCTION COLLAPSE</w:t>
      </w:r>
    </w:p>
    <w:p w14:paraId="4514F4A7" w14:textId="2ED15340" w:rsidR="00524198" w:rsidRDefault="00C05973" w:rsidP="00524198">
      <w:pPr>
        <w:pStyle w:val="TF-TEXTO"/>
      </w:pPr>
      <w:r>
        <w:t xml:space="preserve">Para a análise de performance do algoritmo </w:t>
      </w:r>
      <w:r w:rsidR="00586ED0">
        <w:t>WFC, foram alterados apenas os parâmetros de entrada do algoritmo</w:t>
      </w:r>
      <w:r w:rsidR="008B6C52">
        <w:t>, sendo eles, o número de colunas e linhas que serão geradas a partir do algoritmo</w:t>
      </w:r>
      <w:r w:rsidR="001E5BCF">
        <w:t xml:space="preserve">. </w:t>
      </w:r>
      <w:r w:rsidR="008D073C">
        <w:t xml:space="preserve">Para possibilitar que uma análise seja feita partindo de diferentes tamanhos de mapa, o algoritmo foi aplicado à </w:t>
      </w:r>
      <w:r w:rsidR="004A128E">
        <w:t xml:space="preserve">14 regras para os </w:t>
      </w:r>
      <w:r w:rsidR="004A128E">
        <w:rPr>
          <w:i/>
          <w:iCs/>
        </w:rPr>
        <w:t xml:space="preserve">tiles </w:t>
      </w:r>
      <w:r w:rsidR="004A128E">
        <w:t>e 14 pesos para cada uma das regras</w:t>
      </w:r>
      <w:r w:rsidR="008D073C">
        <w:t xml:space="preserve"> e</w:t>
      </w:r>
      <w:r w:rsidR="006B140E">
        <w:t xml:space="preserve"> dimensões de 5x5, 10x10, 25x25, 50x50, </w:t>
      </w:r>
      <w:r w:rsidR="001E5BCF">
        <w:t xml:space="preserve">75x75 e 100x100. </w:t>
      </w:r>
      <w:r w:rsidR="008D073C">
        <w:t xml:space="preserve">Todos os testes foram realizados em um computador Windows 10 </w:t>
      </w:r>
      <w:r w:rsidR="003979DE">
        <w:t>Home</w:t>
      </w:r>
      <w:r w:rsidR="00B6486F">
        <w:t xml:space="preserve"> 64 bits com processador</w:t>
      </w:r>
      <w:r w:rsidR="00971B61">
        <w:t xml:space="preserve"> i5-1135G7</w:t>
      </w:r>
      <w:r w:rsidR="00B7435B">
        <w:t xml:space="preserve"> e </w:t>
      </w:r>
      <w:r w:rsidR="00971B61">
        <w:t>8 GB de RAM</w:t>
      </w:r>
      <w:r w:rsidR="00B7435B">
        <w:t>.</w:t>
      </w:r>
    </w:p>
    <w:p w14:paraId="00569F44" w14:textId="55200A16" w:rsidR="00B7435B" w:rsidRPr="00446C55" w:rsidRDefault="00B7435B" w:rsidP="00524198">
      <w:pPr>
        <w:pStyle w:val="TF-TEXTO"/>
      </w:pPr>
      <w:r>
        <w:t>A Tabela 1 apresenta a média de tempo em milissegundos (ms) das 50 execuções do algoritmo WFC</w:t>
      </w:r>
      <w:r w:rsidR="00503EB7">
        <w:t xml:space="preserve"> em cada uma das dimensões mencionadas anteriormente. Também é exibida a quantidade de </w:t>
      </w:r>
      <w:r w:rsidR="00503EB7">
        <w:rPr>
          <w:i/>
          <w:iCs/>
        </w:rPr>
        <w:t xml:space="preserve">tiles </w:t>
      </w:r>
      <w:r w:rsidR="00503EB7">
        <w:t>gerados por interação</w:t>
      </w:r>
      <w:r w:rsidR="00C738A4">
        <w:t>, sendo assim, é possível perceber que o tempo de execução aumenta</w:t>
      </w:r>
      <w:r w:rsidR="006E40B7">
        <w:t xml:space="preserve"> drasticamente em relação à quantidade de </w:t>
      </w:r>
      <w:r w:rsidR="006E40B7">
        <w:rPr>
          <w:i/>
          <w:iCs/>
        </w:rPr>
        <w:t xml:space="preserve">tiles </w:t>
      </w:r>
      <w:r w:rsidR="006E40B7">
        <w:t>gerados</w:t>
      </w:r>
      <w:r w:rsidR="00AF2866">
        <w:t>,</w:t>
      </w:r>
      <w:r w:rsidR="00816869">
        <w:t xml:space="preserve"> sendo o principal</w:t>
      </w:r>
      <w:r w:rsidR="00153EDC">
        <w:t xml:space="preserve"> problema enfrentado no desenvolvimento deste trabalho</w:t>
      </w:r>
      <w:r w:rsidR="003B07EE">
        <w:t xml:space="preserve">. </w:t>
      </w:r>
      <w:r w:rsidR="00D25E19">
        <w:t>Com base no algoritmo implementado, o maior gargalo ocorre n</w:t>
      </w:r>
      <w:r w:rsidR="00816869">
        <w:t xml:space="preserve">a função responsável por retornar </w:t>
      </w:r>
      <w:r w:rsidR="00153EDC">
        <w:t>o</w:t>
      </w:r>
      <w:r w:rsidR="00816869">
        <w:t xml:space="preserve"> </w:t>
      </w:r>
      <w:r w:rsidR="00816869">
        <w:rPr>
          <w:i/>
          <w:iCs/>
        </w:rPr>
        <w:t xml:space="preserve">set </w:t>
      </w:r>
      <w:r w:rsidR="00816869">
        <w:t xml:space="preserve">com os </w:t>
      </w:r>
      <w:r w:rsidR="00816869">
        <w:rPr>
          <w:i/>
          <w:iCs/>
        </w:rPr>
        <w:t>tiles</w:t>
      </w:r>
      <w:r w:rsidR="00816869">
        <w:t xml:space="preserve"> vizinhos</w:t>
      </w:r>
      <w:r w:rsidR="00153EDC">
        <w:t xml:space="preserve"> válidos de cada </w:t>
      </w:r>
      <w:r w:rsidR="00446C55">
        <w:t xml:space="preserve">um dos </w:t>
      </w:r>
      <w:r w:rsidR="00446C55">
        <w:rPr>
          <w:i/>
          <w:iCs/>
        </w:rPr>
        <w:t>tiles</w:t>
      </w:r>
      <w:r w:rsidR="00446C55">
        <w:t xml:space="preserve"> para poder calcular a entropia posteriormente, um estudo posterior seria necessário para verificar se é possível remover esse gargalo e manter a proporção de quantidade de </w:t>
      </w:r>
      <w:r w:rsidR="00446C55">
        <w:rPr>
          <w:i/>
          <w:iCs/>
        </w:rPr>
        <w:t xml:space="preserve">tiles </w:t>
      </w:r>
      <w:r w:rsidR="00446C55">
        <w:t xml:space="preserve">gerados </w:t>
      </w:r>
      <w:r w:rsidR="00A4768E">
        <w:t>e tempo de execução estável.</w:t>
      </w:r>
    </w:p>
    <w:p w14:paraId="37FCFBAA" w14:textId="7194CAA9" w:rsidR="009D10AC" w:rsidRDefault="009D10AC" w:rsidP="009D10AC">
      <w:pPr>
        <w:pStyle w:val="TF-LEGENDA"/>
      </w:pPr>
      <w:r>
        <w:t xml:space="preserve">Tabela </w:t>
      </w:r>
      <w:fldSimple w:instr=" SEQ Tabela \* ARABIC ">
        <w:r w:rsidR="00CE76C2">
          <w:rPr>
            <w:noProof/>
          </w:rPr>
          <w:t>1</w:t>
        </w:r>
      </w:fldSimple>
      <w:r>
        <w:t xml:space="preserve"> – </w:t>
      </w:r>
      <w:r w:rsidR="00524198">
        <w:t>Médias em milissegundos de 50 execuções do algoritmo WFC</w:t>
      </w:r>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9"/>
        <w:gridCol w:w="1114"/>
        <w:gridCol w:w="1114"/>
      </w:tblGrid>
      <w:tr w:rsidR="003F6487" w14:paraId="014974A2" w14:textId="77777777" w:rsidTr="00706B5A">
        <w:trPr>
          <w:cantSplit/>
          <w:jc w:val="center"/>
        </w:trPr>
        <w:tc>
          <w:tcPr>
            <w:tcW w:w="1029" w:type="dxa"/>
            <w:noWrap/>
          </w:tcPr>
          <w:p w14:paraId="7F4F8571" w14:textId="60A9F774" w:rsidR="003F6487" w:rsidRPr="006A0A1A" w:rsidRDefault="003F6487" w:rsidP="00DB1968">
            <w:pPr>
              <w:pStyle w:val="TF-TEXTO-QUADRO-Centralizado"/>
            </w:pPr>
            <w:r>
              <w:t>Dimensões</w:t>
            </w:r>
          </w:p>
        </w:tc>
        <w:tc>
          <w:tcPr>
            <w:tcW w:w="1114" w:type="dxa"/>
          </w:tcPr>
          <w:p w14:paraId="0DBF046E" w14:textId="74E1AF90" w:rsidR="003F6487" w:rsidRPr="003F6487" w:rsidRDefault="003F6487" w:rsidP="00DB1968">
            <w:pPr>
              <w:pStyle w:val="TF-TEXTO-QUADRO-Centralizado"/>
            </w:pPr>
            <w:r>
              <w:t xml:space="preserve">Qtd. </w:t>
            </w:r>
            <w:r>
              <w:rPr>
                <w:i/>
                <w:iCs/>
              </w:rPr>
              <w:t>Tiles</w:t>
            </w:r>
          </w:p>
        </w:tc>
        <w:tc>
          <w:tcPr>
            <w:tcW w:w="1114" w:type="dxa"/>
            <w:noWrap/>
          </w:tcPr>
          <w:p w14:paraId="28BF3457" w14:textId="17896A48" w:rsidR="003F6487" w:rsidRPr="006A0A1A" w:rsidRDefault="003F6487" w:rsidP="00DB1968">
            <w:pPr>
              <w:pStyle w:val="TF-TEXTO-QUADRO-Centralizado"/>
            </w:pPr>
            <w:r>
              <w:t>ms</w:t>
            </w:r>
          </w:p>
        </w:tc>
      </w:tr>
      <w:tr w:rsidR="003F6487" w:rsidRPr="00D2079F" w14:paraId="45116880" w14:textId="77777777" w:rsidTr="00706B5A">
        <w:trPr>
          <w:cantSplit/>
          <w:jc w:val="center"/>
        </w:trPr>
        <w:tc>
          <w:tcPr>
            <w:tcW w:w="1029" w:type="dxa"/>
            <w:noWrap/>
          </w:tcPr>
          <w:p w14:paraId="7A0C2717" w14:textId="2817928F" w:rsidR="003F6487" w:rsidRPr="006A0A1A" w:rsidRDefault="003F6487" w:rsidP="00DB1968">
            <w:pPr>
              <w:pStyle w:val="TF-TEXTO-QUADRO-Centralizado"/>
            </w:pPr>
            <w:r>
              <w:t>5x5</w:t>
            </w:r>
          </w:p>
        </w:tc>
        <w:tc>
          <w:tcPr>
            <w:tcW w:w="1114" w:type="dxa"/>
          </w:tcPr>
          <w:p w14:paraId="4F95E771" w14:textId="0CEB4641" w:rsidR="003F6487" w:rsidRPr="009848EC" w:rsidRDefault="003F6487">
            <w:pPr>
              <w:pStyle w:val="TF-TEXTO-QUADRO-Centralizado"/>
              <w:ind w:right="159"/>
              <w:jc w:val="right"/>
              <w:pPrChange w:id="348" w:author="Dalton Solano dos Reis" w:date="2023-06-23T17:05:00Z">
                <w:pPr>
                  <w:pStyle w:val="TF-TEXTO-QUADRO-Centralizado"/>
                </w:pPr>
              </w:pPrChange>
            </w:pPr>
            <w:r>
              <w:t>25</w:t>
            </w:r>
          </w:p>
        </w:tc>
        <w:tc>
          <w:tcPr>
            <w:tcW w:w="1114" w:type="dxa"/>
            <w:noWrap/>
          </w:tcPr>
          <w:p w14:paraId="3F449F0F" w14:textId="4D08A0AC" w:rsidR="003F6487" w:rsidRPr="006A0A1A" w:rsidRDefault="003F6487">
            <w:pPr>
              <w:pStyle w:val="TF-TEXTO-QUADRO-Centralizado"/>
              <w:jc w:val="right"/>
              <w:pPrChange w:id="349" w:author="Dalton Solano dos Reis" w:date="2023-06-23T17:01:00Z">
                <w:pPr>
                  <w:pStyle w:val="TF-TEXTO-QUADRO-Centralizado"/>
                </w:pPr>
              </w:pPrChange>
            </w:pPr>
            <w:r w:rsidRPr="009848EC">
              <w:t>0</w:t>
            </w:r>
            <w:r w:rsidR="005941A2">
              <w:t>,</w:t>
            </w:r>
            <w:r>
              <w:t>8</w:t>
            </w:r>
          </w:p>
        </w:tc>
      </w:tr>
      <w:tr w:rsidR="003F6487" w:rsidRPr="00D2079F" w14:paraId="0E992A66" w14:textId="77777777" w:rsidTr="00706B5A">
        <w:trPr>
          <w:cantSplit/>
          <w:jc w:val="center"/>
        </w:trPr>
        <w:tc>
          <w:tcPr>
            <w:tcW w:w="1029" w:type="dxa"/>
            <w:noWrap/>
          </w:tcPr>
          <w:p w14:paraId="47E2DC41" w14:textId="5DF2FA9D" w:rsidR="003F6487" w:rsidRPr="006A0A1A" w:rsidRDefault="003F6487" w:rsidP="00DB1968">
            <w:pPr>
              <w:pStyle w:val="TF-TEXTO-QUADRO-Centralizado"/>
            </w:pPr>
            <w:r>
              <w:t>10x10</w:t>
            </w:r>
          </w:p>
        </w:tc>
        <w:tc>
          <w:tcPr>
            <w:tcW w:w="1114" w:type="dxa"/>
          </w:tcPr>
          <w:p w14:paraId="17CBEF47" w14:textId="7B05E53C" w:rsidR="003F6487" w:rsidRPr="00421442" w:rsidRDefault="003F6487">
            <w:pPr>
              <w:pStyle w:val="TF-TEXTO-QUADRO-Centralizado"/>
              <w:ind w:right="159"/>
              <w:jc w:val="right"/>
              <w:pPrChange w:id="350" w:author="Dalton Solano dos Reis" w:date="2023-06-23T17:05:00Z">
                <w:pPr>
                  <w:pStyle w:val="TF-TEXTO-QUADRO-Centralizado"/>
                </w:pPr>
              </w:pPrChange>
            </w:pPr>
            <w:r>
              <w:t>100</w:t>
            </w:r>
          </w:p>
        </w:tc>
        <w:tc>
          <w:tcPr>
            <w:tcW w:w="1114" w:type="dxa"/>
            <w:noWrap/>
          </w:tcPr>
          <w:p w14:paraId="652876B6" w14:textId="191E4AE7" w:rsidR="003F6487" w:rsidRPr="006A0A1A" w:rsidRDefault="00D25A38">
            <w:pPr>
              <w:pStyle w:val="TF-TEXTO-QUADRO-Centralizado"/>
              <w:jc w:val="right"/>
              <w:pPrChange w:id="351" w:author="Dalton Solano dos Reis" w:date="2023-06-23T17:01:00Z">
                <w:pPr>
                  <w:pStyle w:val="TF-TEXTO-QUADRO-Centralizado"/>
                </w:pPr>
              </w:pPrChange>
            </w:pPr>
            <w:r w:rsidRPr="00D25A38">
              <w:t>7</w:t>
            </w:r>
            <w:r>
              <w:t>,2</w:t>
            </w:r>
          </w:p>
        </w:tc>
      </w:tr>
      <w:tr w:rsidR="003F6487" w:rsidRPr="00D2079F" w14:paraId="3A7C1225" w14:textId="77777777" w:rsidTr="00706B5A">
        <w:trPr>
          <w:cantSplit/>
          <w:jc w:val="center"/>
        </w:trPr>
        <w:tc>
          <w:tcPr>
            <w:tcW w:w="1029" w:type="dxa"/>
            <w:noWrap/>
          </w:tcPr>
          <w:p w14:paraId="5042E542" w14:textId="63419462" w:rsidR="003F6487" w:rsidRPr="006A0A1A" w:rsidRDefault="003F6487" w:rsidP="00DB1968">
            <w:pPr>
              <w:pStyle w:val="TF-TEXTO-QUADRO-Centralizado"/>
            </w:pPr>
            <w:r>
              <w:t>25x25</w:t>
            </w:r>
          </w:p>
        </w:tc>
        <w:tc>
          <w:tcPr>
            <w:tcW w:w="1114" w:type="dxa"/>
          </w:tcPr>
          <w:p w14:paraId="01E2C00F" w14:textId="52F7B8DC" w:rsidR="003F6487" w:rsidRPr="006A0A1A" w:rsidRDefault="001223A6">
            <w:pPr>
              <w:pStyle w:val="TF-TEXTO-QUADRO-Centralizado"/>
              <w:ind w:right="159"/>
              <w:jc w:val="right"/>
              <w:pPrChange w:id="352" w:author="Dalton Solano dos Reis" w:date="2023-06-23T17:05:00Z">
                <w:pPr>
                  <w:pStyle w:val="TF-TEXTO-QUADRO-Centralizado"/>
                </w:pPr>
              </w:pPrChange>
            </w:pPr>
            <w:r>
              <w:t>625</w:t>
            </w:r>
          </w:p>
        </w:tc>
        <w:tc>
          <w:tcPr>
            <w:tcW w:w="1114" w:type="dxa"/>
            <w:noWrap/>
          </w:tcPr>
          <w:p w14:paraId="3161F077" w14:textId="44CBD5F8" w:rsidR="003F6487" w:rsidRPr="006A0A1A" w:rsidRDefault="00C56EC0">
            <w:pPr>
              <w:pStyle w:val="TF-TEXTO-QUADRO-Centralizado"/>
              <w:jc w:val="right"/>
              <w:pPrChange w:id="353" w:author="Dalton Solano dos Reis" w:date="2023-06-23T17:01:00Z">
                <w:pPr>
                  <w:pStyle w:val="TF-TEXTO-QUADRO-Centralizado"/>
                </w:pPr>
              </w:pPrChange>
            </w:pPr>
            <w:r w:rsidRPr="00C56EC0">
              <w:t>223</w:t>
            </w:r>
            <w:r>
              <w:t>,</w:t>
            </w:r>
            <w:r w:rsidRPr="00C56EC0">
              <w:t>4</w:t>
            </w:r>
          </w:p>
        </w:tc>
      </w:tr>
      <w:tr w:rsidR="003F6487" w:rsidRPr="00D2079F" w14:paraId="66EE9C11" w14:textId="77777777" w:rsidTr="00706B5A">
        <w:trPr>
          <w:cantSplit/>
          <w:jc w:val="center"/>
        </w:trPr>
        <w:tc>
          <w:tcPr>
            <w:tcW w:w="1029" w:type="dxa"/>
            <w:noWrap/>
          </w:tcPr>
          <w:p w14:paraId="6E5A9B42" w14:textId="6D4013A8" w:rsidR="003F6487" w:rsidRPr="006A0A1A" w:rsidRDefault="003F6487" w:rsidP="00DB1968">
            <w:pPr>
              <w:pStyle w:val="TF-TEXTO-QUADRO-Centralizado"/>
            </w:pPr>
            <w:r>
              <w:t>50x50</w:t>
            </w:r>
          </w:p>
        </w:tc>
        <w:tc>
          <w:tcPr>
            <w:tcW w:w="1114" w:type="dxa"/>
          </w:tcPr>
          <w:p w14:paraId="7CC67D3E" w14:textId="07BC1099" w:rsidR="003F6487" w:rsidRPr="006A0A1A" w:rsidRDefault="001223A6">
            <w:pPr>
              <w:pStyle w:val="TF-TEXTO-QUADRO-Centralizado"/>
              <w:ind w:right="159"/>
              <w:jc w:val="right"/>
              <w:pPrChange w:id="354" w:author="Dalton Solano dos Reis" w:date="2023-06-23T17:05:00Z">
                <w:pPr>
                  <w:pStyle w:val="TF-TEXTO-QUADRO-Centralizado"/>
                </w:pPr>
              </w:pPrChange>
            </w:pPr>
            <w:r>
              <w:t>2</w:t>
            </w:r>
            <w:ins w:id="355" w:author="Dalton Solano dos Reis" w:date="2023-06-23T17:01:00Z">
              <w:r w:rsidR="00C46C0E">
                <w:t>.</w:t>
              </w:r>
            </w:ins>
            <w:r>
              <w:t>500</w:t>
            </w:r>
          </w:p>
        </w:tc>
        <w:tc>
          <w:tcPr>
            <w:tcW w:w="1114" w:type="dxa"/>
            <w:noWrap/>
          </w:tcPr>
          <w:p w14:paraId="25032791" w14:textId="77F13E1E" w:rsidR="003F6487" w:rsidRPr="006A0A1A" w:rsidRDefault="00994B1F">
            <w:pPr>
              <w:pStyle w:val="TF-TEXTO-QUADRO-Centralizado"/>
              <w:jc w:val="right"/>
              <w:pPrChange w:id="356" w:author="Dalton Solano dos Reis" w:date="2023-06-23T17:01:00Z">
                <w:pPr>
                  <w:pStyle w:val="TF-TEXTO-QUADRO-Centralizado"/>
                </w:pPr>
              </w:pPrChange>
            </w:pPr>
            <w:r w:rsidRPr="00994B1F">
              <w:t>3</w:t>
            </w:r>
            <w:ins w:id="357" w:author="Dalton Solano dos Reis" w:date="2023-06-23T17:01:00Z">
              <w:r w:rsidR="00C46C0E">
                <w:t>.</w:t>
              </w:r>
            </w:ins>
            <w:r w:rsidRPr="00994B1F">
              <w:t>443</w:t>
            </w:r>
            <w:r>
              <w:t>,</w:t>
            </w:r>
            <w:r w:rsidRPr="00994B1F">
              <w:t>2</w:t>
            </w:r>
          </w:p>
        </w:tc>
      </w:tr>
      <w:tr w:rsidR="003F6487" w14:paraId="39066B35" w14:textId="77777777" w:rsidTr="00706B5A">
        <w:trPr>
          <w:cantSplit/>
          <w:jc w:val="center"/>
        </w:trPr>
        <w:tc>
          <w:tcPr>
            <w:tcW w:w="1029" w:type="dxa"/>
            <w:noWrap/>
            <w:vAlign w:val="bottom"/>
          </w:tcPr>
          <w:p w14:paraId="47C324A7" w14:textId="13AD57B8" w:rsidR="003F6487" w:rsidRPr="006A0A1A" w:rsidRDefault="003F6487" w:rsidP="00DB1968">
            <w:pPr>
              <w:pStyle w:val="TF-TEXTO-QUADRO-Centralizado"/>
            </w:pPr>
            <w:r>
              <w:t>75x75</w:t>
            </w:r>
          </w:p>
        </w:tc>
        <w:tc>
          <w:tcPr>
            <w:tcW w:w="1114" w:type="dxa"/>
          </w:tcPr>
          <w:p w14:paraId="50737E95" w14:textId="54DB86F8" w:rsidR="003F6487" w:rsidRDefault="00A711F4">
            <w:pPr>
              <w:pStyle w:val="TF-TEXTO-QUADRO-Centralizado"/>
              <w:ind w:right="159"/>
              <w:jc w:val="right"/>
              <w:pPrChange w:id="358" w:author="Dalton Solano dos Reis" w:date="2023-06-23T17:05:00Z">
                <w:pPr>
                  <w:pStyle w:val="TF-TEXTO-QUADRO-Centralizado"/>
                </w:pPr>
              </w:pPrChange>
            </w:pPr>
            <w:r>
              <w:t>5</w:t>
            </w:r>
            <w:ins w:id="359" w:author="Dalton Solano dos Reis" w:date="2023-06-23T17:01:00Z">
              <w:r w:rsidR="00C46C0E">
                <w:t>.</w:t>
              </w:r>
            </w:ins>
            <w:r>
              <w:t>625</w:t>
            </w:r>
          </w:p>
        </w:tc>
        <w:tc>
          <w:tcPr>
            <w:tcW w:w="1114" w:type="dxa"/>
            <w:noWrap/>
            <w:vAlign w:val="bottom"/>
          </w:tcPr>
          <w:p w14:paraId="2461E61F" w14:textId="30F9D5A1" w:rsidR="003F6487" w:rsidRPr="006A0A1A" w:rsidRDefault="00247964">
            <w:pPr>
              <w:pStyle w:val="TF-TEXTO-QUADRO-Centralizado"/>
              <w:jc w:val="right"/>
              <w:pPrChange w:id="360" w:author="Dalton Solano dos Reis" w:date="2023-06-23T17:01:00Z">
                <w:pPr>
                  <w:pStyle w:val="TF-TEXTO-QUADRO-Centralizado"/>
                </w:pPr>
              </w:pPrChange>
            </w:pPr>
            <w:r>
              <w:t>15</w:t>
            </w:r>
            <w:ins w:id="361" w:author="Dalton Solano dos Reis" w:date="2023-06-23T17:01:00Z">
              <w:r w:rsidR="00C46C0E">
                <w:t>.</w:t>
              </w:r>
            </w:ins>
            <w:r>
              <w:t>111,0</w:t>
            </w:r>
          </w:p>
        </w:tc>
      </w:tr>
      <w:tr w:rsidR="003F6487" w14:paraId="2B0A714C" w14:textId="77777777" w:rsidTr="00706B5A">
        <w:trPr>
          <w:cantSplit/>
          <w:jc w:val="center"/>
        </w:trPr>
        <w:tc>
          <w:tcPr>
            <w:tcW w:w="1029" w:type="dxa"/>
            <w:noWrap/>
            <w:vAlign w:val="bottom"/>
          </w:tcPr>
          <w:p w14:paraId="0B5C8CE1" w14:textId="1FFC5338" w:rsidR="003F6487" w:rsidRPr="006A0A1A" w:rsidRDefault="003F6487" w:rsidP="00DB1968">
            <w:pPr>
              <w:pStyle w:val="TF-TEXTO-QUADRO-Centralizado"/>
            </w:pPr>
            <w:r>
              <w:t>100x100</w:t>
            </w:r>
          </w:p>
        </w:tc>
        <w:tc>
          <w:tcPr>
            <w:tcW w:w="1114" w:type="dxa"/>
          </w:tcPr>
          <w:p w14:paraId="0894DCE5" w14:textId="697E4F58" w:rsidR="003F6487" w:rsidRDefault="00A711F4">
            <w:pPr>
              <w:pStyle w:val="TF-TEXTO-QUADRO-Centralizado"/>
              <w:ind w:right="159"/>
              <w:jc w:val="right"/>
              <w:pPrChange w:id="362" w:author="Dalton Solano dos Reis" w:date="2023-06-23T17:05:00Z">
                <w:pPr>
                  <w:pStyle w:val="TF-TEXTO-QUADRO-Centralizado"/>
                </w:pPr>
              </w:pPrChange>
            </w:pPr>
            <w:r>
              <w:t>10</w:t>
            </w:r>
            <w:ins w:id="363" w:author="Dalton Solano dos Reis" w:date="2023-06-23T17:01:00Z">
              <w:r w:rsidR="00C46C0E">
                <w:t>.</w:t>
              </w:r>
            </w:ins>
            <w:r>
              <w:t>000</w:t>
            </w:r>
          </w:p>
        </w:tc>
        <w:tc>
          <w:tcPr>
            <w:tcW w:w="1114" w:type="dxa"/>
            <w:noWrap/>
            <w:vAlign w:val="bottom"/>
          </w:tcPr>
          <w:p w14:paraId="78953920" w14:textId="457E14C9" w:rsidR="003F6487" w:rsidRPr="006A0A1A" w:rsidRDefault="00627F2F">
            <w:pPr>
              <w:pStyle w:val="TF-TEXTO-QUADRO-Centralizado"/>
              <w:jc w:val="right"/>
              <w:pPrChange w:id="364" w:author="Dalton Solano dos Reis" w:date="2023-06-23T17:01:00Z">
                <w:pPr>
                  <w:pStyle w:val="TF-TEXTO-QUADRO-Centralizado"/>
                </w:pPr>
              </w:pPrChange>
            </w:pPr>
            <w:r w:rsidRPr="00627F2F">
              <w:t>119</w:t>
            </w:r>
            <w:ins w:id="365" w:author="Dalton Solano dos Reis" w:date="2023-06-23T17:01:00Z">
              <w:r w:rsidR="00C46C0E">
                <w:t>.</w:t>
              </w:r>
            </w:ins>
            <w:r w:rsidRPr="00627F2F">
              <w:t>395,9</w:t>
            </w:r>
          </w:p>
        </w:tc>
      </w:tr>
    </w:tbl>
    <w:p w14:paraId="795DD202" w14:textId="1559F567" w:rsidR="009D10AC" w:rsidRDefault="009D10AC" w:rsidP="00341AA2">
      <w:pPr>
        <w:pStyle w:val="TF-FONTE"/>
      </w:pPr>
      <w:r>
        <w:t>Fonte: elaborado pelo autor.</w:t>
      </w:r>
    </w:p>
    <w:p w14:paraId="176FB380" w14:textId="3100799F" w:rsidR="00341AA2" w:rsidRDefault="00341AA2" w:rsidP="00341AA2">
      <w:pPr>
        <w:pStyle w:val="Ttulo2"/>
      </w:pPr>
      <w:r>
        <w:t>RAY CASTING</w:t>
      </w:r>
    </w:p>
    <w:p w14:paraId="0196CE1B" w14:textId="2B660F29" w:rsidR="00341AA2" w:rsidRDefault="00C47C84" w:rsidP="00341AA2">
      <w:pPr>
        <w:pStyle w:val="TF-TEXTO"/>
      </w:pPr>
      <w:r>
        <w:t>Para a análise de performance dos algoritmos de Ray Casting</w:t>
      </w:r>
      <w:r w:rsidR="00760F36">
        <w:t xml:space="preserve">, foram alterados os parâmetros envolvendo os </w:t>
      </w:r>
      <w:r w:rsidR="00760F36">
        <w:rPr>
          <w:i/>
          <w:iCs/>
        </w:rPr>
        <w:t>rays</w:t>
      </w:r>
      <w:r w:rsidR="00760F36">
        <w:t>, como comprimento, quantidade e FOV</w:t>
      </w:r>
      <w:r w:rsidR="00CC350C">
        <w:t xml:space="preserve">. </w:t>
      </w:r>
      <w:r w:rsidR="002B14D8">
        <w:t>Por conta do algoritmo envolvendo o cálculo baseado em vértices</w:t>
      </w:r>
      <w:r w:rsidR="00F028DC">
        <w:t xml:space="preserve"> não possuir parâmetros como os mencionados anteriormente, o</w:t>
      </w:r>
      <w:r w:rsidR="002B14D8">
        <w:t>s algoritmos serão divididos em duas categorias,</w:t>
      </w:r>
      <w:r w:rsidR="00F028DC">
        <w:t xml:space="preserve"> e terão testes diferentes para testar as performances de cada um. </w:t>
      </w:r>
      <w:r w:rsidR="00132604">
        <w:t xml:space="preserve">Os algoritmos envolvendo DDA e pixel irão ser testados variando os parâmetros envolvendo as alterações nas </w:t>
      </w:r>
      <w:r w:rsidR="00132604">
        <w:rPr>
          <w:i/>
          <w:iCs/>
        </w:rPr>
        <w:t>rays</w:t>
      </w:r>
      <w:r w:rsidR="00132604">
        <w:t xml:space="preserve"> para saber </w:t>
      </w:r>
      <w:r w:rsidR="00DA6387">
        <w:t>até que ponto é mais vantajoso usar algum deles.</w:t>
      </w:r>
    </w:p>
    <w:p w14:paraId="5F908F9F" w14:textId="44E123AB" w:rsidR="00DA6387" w:rsidRPr="00A020D6" w:rsidRDefault="00DA6387" w:rsidP="00341AA2">
      <w:pPr>
        <w:pStyle w:val="TF-TEXTO"/>
      </w:pPr>
      <w:r>
        <w:lastRenderedPageBreak/>
        <w:t>A Tabela 2 apresenta a média de tempo em milissegundos (ms) das 50 execuções do algoritmo de Ray Casting por pixel e por DDA</w:t>
      </w:r>
      <w:r w:rsidR="00EF1B11">
        <w:t xml:space="preserve">, </w:t>
      </w:r>
      <w:r w:rsidR="00092D63">
        <w:t>os parâmetros utilizados para realizar os testes foram</w:t>
      </w:r>
      <w:r w:rsidR="007D0F5F">
        <w:t xml:space="preserve">, a quantidade de </w:t>
      </w:r>
      <w:r w:rsidR="007D0F5F">
        <w:rPr>
          <w:i/>
          <w:iCs/>
        </w:rPr>
        <w:t>rays</w:t>
      </w:r>
      <w:r w:rsidR="009501C0">
        <w:t xml:space="preserve"> 150, </w:t>
      </w:r>
      <w:r w:rsidR="00E71112">
        <w:t xml:space="preserve">100, 50 </w:t>
      </w:r>
      <w:r w:rsidR="007D0F5F">
        <w:t xml:space="preserve">e a </w:t>
      </w:r>
      <w:r w:rsidR="00A020D6">
        <w:t xml:space="preserve">distância máxima que cada </w:t>
      </w:r>
      <w:r w:rsidR="00A020D6">
        <w:rPr>
          <w:i/>
          <w:iCs/>
        </w:rPr>
        <w:t>ray</w:t>
      </w:r>
      <w:r w:rsidR="00A020D6">
        <w:t xml:space="preserve"> pode chegar</w:t>
      </w:r>
      <w:r w:rsidR="00E71112">
        <w:t>, alternando entre 450 e 300</w:t>
      </w:r>
      <w:r w:rsidR="00A020D6">
        <w:t xml:space="preserve">. Tanto os </w:t>
      </w:r>
      <w:r w:rsidR="006B3059">
        <w:t>obstáculos, como os movimentos realizados, foram realizados igualmente nos dois casos, para evitar que os resultados dos testes possuam discrepâncias que não envolvam os parâmetros.</w:t>
      </w:r>
    </w:p>
    <w:p w14:paraId="0FEA51DC" w14:textId="0E131B4C" w:rsidR="002C55C5" w:rsidRDefault="002C55C5" w:rsidP="002C55C5">
      <w:pPr>
        <w:pStyle w:val="TF-LEGENDA"/>
      </w:pPr>
      <w:r>
        <w:t>Tabela 2 – Médias em milissegundos de 50 execuções d</w:t>
      </w:r>
      <w:r w:rsidR="00E95A0E">
        <w:t>e dois algoritmos de Ray Casting</w:t>
      </w:r>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29"/>
        <w:gridCol w:w="1114"/>
        <w:gridCol w:w="2252"/>
        <w:gridCol w:w="850"/>
      </w:tblGrid>
      <w:tr w:rsidR="001D701F" w14:paraId="03469630" w14:textId="341181A5" w:rsidTr="001D701F">
        <w:trPr>
          <w:cantSplit/>
          <w:jc w:val="center"/>
        </w:trPr>
        <w:tc>
          <w:tcPr>
            <w:tcW w:w="1029" w:type="dxa"/>
            <w:noWrap/>
          </w:tcPr>
          <w:p w14:paraId="2B5312B4" w14:textId="61AF1E93" w:rsidR="001D701F" w:rsidRPr="006A0A1A" w:rsidRDefault="001D701F" w:rsidP="004564F6">
            <w:pPr>
              <w:pStyle w:val="TF-TEXTO-QUADRO-Centralizado"/>
            </w:pPr>
            <w:r>
              <w:t>Algoritmo</w:t>
            </w:r>
          </w:p>
        </w:tc>
        <w:tc>
          <w:tcPr>
            <w:tcW w:w="1114" w:type="dxa"/>
          </w:tcPr>
          <w:p w14:paraId="2D015C8F" w14:textId="68CCE892" w:rsidR="001D701F" w:rsidRPr="00F463BE" w:rsidRDefault="001D701F" w:rsidP="004564F6">
            <w:pPr>
              <w:pStyle w:val="TF-TEXTO-QUADRO-Centralizado"/>
            </w:pPr>
            <w:r>
              <w:t xml:space="preserve">Qtd </w:t>
            </w:r>
            <w:r>
              <w:rPr>
                <w:i/>
                <w:iCs/>
              </w:rPr>
              <w:t>rays</w:t>
            </w:r>
          </w:p>
        </w:tc>
        <w:tc>
          <w:tcPr>
            <w:tcW w:w="2252" w:type="dxa"/>
            <w:noWrap/>
          </w:tcPr>
          <w:p w14:paraId="28489345" w14:textId="3FFFFE0C" w:rsidR="001D701F" w:rsidRPr="00F463BE" w:rsidRDefault="001D701F" w:rsidP="004564F6">
            <w:pPr>
              <w:pStyle w:val="TF-TEXTO-QUADRO-Centralizado"/>
            </w:pPr>
            <w:r>
              <w:t>Distância máxima</w:t>
            </w:r>
          </w:p>
        </w:tc>
        <w:tc>
          <w:tcPr>
            <w:tcW w:w="850" w:type="dxa"/>
          </w:tcPr>
          <w:p w14:paraId="1EA763E5" w14:textId="6C885FCD" w:rsidR="001D701F" w:rsidRDefault="001D701F" w:rsidP="004564F6">
            <w:pPr>
              <w:pStyle w:val="TF-TEXTO-QUADRO-Centralizado"/>
            </w:pPr>
            <w:r>
              <w:t>ms</w:t>
            </w:r>
          </w:p>
        </w:tc>
      </w:tr>
      <w:tr w:rsidR="000A09BD" w:rsidRPr="00D2079F" w14:paraId="5013C9EA" w14:textId="5D20CCA1" w:rsidTr="001D701F">
        <w:trPr>
          <w:cantSplit/>
          <w:jc w:val="center"/>
        </w:trPr>
        <w:tc>
          <w:tcPr>
            <w:tcW w:w="1029" w:type="dxa"/>
            <w:vMerge w:val="restart"/>
            <w:noWrap/>
          </w:tcPr>
          <w:p w14:paraId="45FC53ED" w14:textId="58731201" w:rsidR="000A09BD" w:rsidRPr="006A0A1A" w:rsidRDefault="000A09BD" w:rsidP="004564F6">
            <w:pPr>
              <w:pStyle w:val="TF-TEXTO-QUADRO-Centralizado"/>
            </w:pPr>
            <w:r>
              <w:t>Pixel</w:t>
            </w:r>
          </w:p>
        </w:tc>
        <w:tc>
          <w:tcPr>
            <w:tcW w:w="1114" w:type="dxa"/>
          </w:tcPr>
          <w:p w14:paraId="7C2C968B" w14:textId="1AFFDB85" w:rsidR="000A09BD" w:rsidRPr="009848EC" w:rsidRDefault="000A09BD">
            <w:pPr>
              <w:pStyle w:val="TF-TEXTO-QUADRO-Centralizado"/>
              <w:ind w:right="159"/>
              <w:jc w:val="right"/>
              <w:pPrChange w:id="366" w:author="Dalton Solano dos Reis" w:date="2023-06-23T17:05:00Z">
                <w:pPr>
                  <w:pStyle w:val="TF-TEXTO-QUADRO-Centralizado"/>
                </w:pPr>
              </w:pPrChange>
            </w:pPr>
            <w:r>
              <w:t>150</w:t>
            </w:r>
          </w:p>
        </w:tc>
        <w:tc>
          <w:tcPr>
            <w:tcW w:w="2252" w:type="dxa"/>
            <w:noWrap/>
          </w:tcPr>
          <w:p w14:paraId="55985578" w14:textId="4207121C" w:rsidR="000A09BD" w:rsidRPr="006A0A1A" w:rsidRDefault="000A09BD" w:rsidP="004564F6">
            <w:pPr>
              <w:pStyle w:val="TF-TEXTO-QUADRO-Centralizado"/>
            </w:pPr>
            <w:r>
              <w:t>300</w:t>
            </w:r>
          </w:p>
        </w:tc>
        <w:tc>
          <w:tcPr>
            <w:tcW w:w="850" w:type="dxa"/>
          </w:tcPr>
          <w:p w14:paraId="4E572683" w14:textId="4BEAF322" w:rsidR="000A09BD" w:rsidRPr="009848EC" w:rsidRDefault="000A09BD">
            <w:pPr>
              <w:pStyle w:val="TF-TEXTO-QUADRO-Centralizado"/>
              <w:jc w:val="right"/>
              <w:pPrChange w:id="367" w:author="Dalton Solano dos Reis" w:date="2023-06-23T17:03:00Z">
                <w:pPr>
                  <w:pStyle w:val="TF-TEXTO-QUADRO-Centralizado"/>
                </w:pPr>
              </w:pPrChange>
            </w:pPr>
            <w:r>
              <w:t>31,8</w:t>
            </w:r>
          </w:p>
        </w:tc>
      </w:tr>
      <w:tr w:rsidR="000A09BD" w:rsidRPr="00D2079F" w14:paraId="178DA443" w14:textId="06F1F70B" w:rsidTr="001D701F">
        <w:trPr>
          <w:cantSplit/>
          <w:jc w:val="center"/>
        </w:trPr>
        <w:tc>
          <w:tcPr>
            <w:tcW w:w="1029" w:type="dxa"/>
            <w:vMerge/>
            <w:noWrap/>
          </w:tcPr>
          <w:p w14:paraId="2235F060" w14:textId="58629E00" w:rsidR="000A09BD" w:rsidRPr="006A0A1A" w:rsidRDefault="000A09BD" w:rsidP="004564F6">
            <w:pPr>
              <w:pStyle w:val="TF-TEXTO-QUADRO-Centralizado"/>
            </w:pPr>
          </w:p>
        </w:tc>
        <w:tc>
          <w:tcPr>
            <w:tcW w:w="1114" w:type="dxa"/>
          </w:tcPr>
          <w:p w14:paraId="0A53489A" w14:textId="09FE3A41" w:rsidR="000A09BD" w:rsidRPr="00421442" w:rsidRDefault="000A09BD">
            <w:pPr>
              <w:pStyle w:val="TF-TEXTO-QUADRO-Centralizado"/>
              <w:ind w:right="159"/>
              <w:jc w:val="right"/>
              <w:pPrChange w:id="368" w:author="Dalton Solano dos Reis" w:date="2023-06-23T17:05:00Z">
                <w:pPr>
                  <w:pStyle w:val="TF-TEXTO-QUADRO-Centralizado"/>
                </w:pPr>
              </w:pPrChange>
            </w:pPr>
            <w:r>
              <w:t>150</w:t>
            </w:r>
          </w:p>
        </w:tc>
        <w:tc>
          <w:tcPr>
            <w:tcW w:w="2252" w:type="dxa"/>
            <w:noWrap/>
          </w:tcPr>
          <w:p w14:paraId="3814F87D" w14:textId="6069DA4F" w:rsidR="000A09BD" w:rsidRPr="006A0A1A" w:rsidRDefault="000A09BD" w:rsidP="004564F6">
            <w:pPr>
              <w:pStyle w:val="TF-TEXTO-QUADRO-Centralizado"/>
            </w:pPr>
            <w:r>
              <w:t>450</w:t>
            </w:r>
          </w:p>
        </w:tc>
        <w:tc>
          <w:tcPr>
            <w:tcW w:w="850" w:type="dxa"/>
          </w:tcPr>
          <w:p w14:paraId="0B9F1886" w14:textId="41E6E830" w:rsidR="000A09BD" w:rsidRPr="00D25A38" w:rsidRDefault="000A09BD">
            <w:pPr>
              <w:pStyle w:val="TF-TEXTO-QUADRO-Centralizado"/>
              <w:jc w:val="right"/>
              <w:pPrChange w:id="369" w:author="Dalton Solano dos Reis" w:date="2023-06-23T17:03:00Z">
                <w:pPr>
                  <w:pStyle w:val="TF-TEXTO-QUADRO-Centralizado"/>
                </w:pPr>
              </w:pPrChange>
            </w:pPr>
            <w:r>
              <w:t>51,3</w:t>
            </w:r>
          </w:p>
        </w:tc>
      </w:tr>
      <w:tr w:rsidR="000A09BD" w:rsidRPr="00D2079F" w14:paraId="084E8BAC" w14:textId="161B14FE" w:rsidTr="001D701F">
        <w:trPr>
          <w:cantSplit/>
          <w:jc w:val="center"/>
        </w:trPr>
        <w:tc>
          <w:tcPr>
            <w:tcW w:w="1029" w:type="dxa"/>
            <w:vMerge/>
            <w:noWrap/>
          </w:tcPr>
          <w:p w14:paraId="2FE35171" w14:textId="38D14596" w:rsidR="000A09BD" w:rsidRPr="006A0A1A" w:rsidRDefault="000A09BD" w:rsidP="004564F6">
            <w:pPr>
              <w:pStyle w:val="TF-TEXTO-QUADRO-Centralizado"/>
            </w:pPr>
          </w:p>
        </w:tc>
        <w:tc>
          <w:tcPr>
            <w:tcW w:w="1114" w:type="dxa"/>
          </w:tcPr>
          <w:p w14:paraId="3EB8313F" w14:textId="53137C6E" w:rsidR="000A09BD" w:rsidRPr="006A0A1A" w:rsidRDefault="000A09BD">
            <w:pPr>
              <w:pStyle w:val="TF-TEXTO-QUADRO-Centralizado"/>
              <w:ind w:right="159"/>
              <w:jc w:val="right"/>
              <w:pPrChange w:id="370" w:author="Dalton Solano dos Reis" w:date="2023-06-23T17:05:00Z">
                <w:pPr>
                  <w:pStyle w:val="TF-TEXTO-QUADRO-Centralizado"/>
                </w:pPr>
              </w:pPrChange>
            </w:pPr>
            <w:r>
              <w:t>100</w:t>
            </w:r>
          </w:p>
        </w:tc>
        <w:tc>
          <w:tcPr>
            <w:tcW w:w="2252" w:type="dxa"/>
            <w:noWrap/>
          </w:tcPr>
          <w:p w14:paraId="3B460585" w14:textId="7BD3E8B0" w:rsidR="000A09BD" w:rsidRPr="006A0A1A" w:rsidRDefault="000A09BD" w:rsidP="004564F6">
            <w:pPr>
              <w:pStyle w:val="TF-TEXTO-QUADRO-Centralizado"/>
            </w:pPr>
            <w:r>
              <w:t>300</w:t>
            </w:r>
          </w:p>
        </w:tc>
        <w:tc>
          <w:tcPr>
            <w:tcW w:w="850" w:type="dxa"/>
          </w:tcPr>
          <w:p w14:paraId="28010248" w14:textId="55E8FAFE" w:rsidR="000A09BD" w:rsidRPr="00C56EC0" w:rsidRDefault="000A09BD">
            <w:pPr>
              <w:pStyle w:val="TF-TEXTO-QUADRO-Centralizado"/>
              <w:jc w:val="right"/>
              <w:pPrChange w:id="371" w:author="Dalton Solano dos Reis" w:date="2023-06-23T17:03:00Z">
                <w:pPr>
                  <w:pStyle w:val="TF-TEXTO-QUADRO-Centralizado"/>
                </w:pPr>
              </w:pPrChange>
            </w:pPr>
            <w:r>
              <w:t>28,5</w:t>
            </w:r>
          </w:p>
        </w:tc>
      </w:tr>
      <w:tr w:rsidR="000A09BD" w:rsidRPr="00D2079F" w14:paraId="53F844D3" w14:textId="77777777" w:rsidTr="001D701F">
        <w:trPr>
          <w:cantSplit/>
          <w:jc w:val="center"/>
        </w:trPr>
        <w:tc>
          <w:tcPr>
            <w:tcW w:w="1029" w:type="dxa"/>
            <w:vMerge/>
            <w:noWrap/>
          </w:tcPr>
          <w:p w14:paraId="6528159B" w14:textId="77777777" w:rsidR="000A09BD" w:rsidRPr="006A0A1A" w:rsidRDefault="000A09BD" w:rsidP="004564F6">
            <w:pPr>
              <w:pStyle w:val="TF-TEXTO-QUADRO-Centralizado"/>
            </w:pPr>
          </w:p>
        </w:tc>
        <w:tc>
          <w:tcPr>
            <w:tcW w:w="1114" w:type="dxa"/>
          </w:tcPr>
          <w:p w14:paraId="4DD1D285" w14:textId="263905AA" w:rsidR="000A09BD" w:rsidRDefault="000A09BD">
            <w:pPr>
              <w:pStyle w:val="TF-TEXTO-QUADRO-Centralizado"/>
              <w:ind w:right="159"/>
              <w:jc w:val="right"/>
              <w:pPrChange w:id="372" w:author="Dalton Solano dos Reis" w:date="2023-06-23T17:05:00Z">
                <w:pPr>
                  <w:pStyle w:val="TF-TEXTO-QUADRO-Centralizado"/>
                </w:pPr>
              </w:pPrChange>
            </w:pPr>
            <w:r>
              <w:t>100</w:t>
            </w:r>
          </w:p>
        </w:tc>
        <w:tc>
          <w:tcPr>
            <w:tcW w:w="2252" w:type="dxa"/>
            <w:noWrap/>
          </w:tcPr>
          <w:p w14:paraId="058611C9" w14:textId="1C0AA6D5" w:rsidR="000A09BD" w:rsidRDefault="000A09BD" w:rsidP="004564F6">
            <w:pPr>
              <w:pStyle w:val="TF-TEXTO-QUADRO-Centralizado"/>
            </w:pPr>
            <w:r>
              <w:t>450</w:t>
            </w:r>
          </w:p>
        </w:tc>
        <w:tc>
          <w:tcPr>
            <w:tcW w:w="850" w:type="dxa"/>
          </w:tcPr>
          <w:p w14:paraId="0364FADB" w14:textId="0EB2ABF3" w:rsidR="000A09BD" w:rsidRDefault="00FE6AA6">
            <w:pPr>
              <w:pStyle w:val="TF-TEXTO-QUADRO-Centralizado"/>
              <w:jc w:val="right"/>
              <w:pPrChange w:id="373" w:author="Dalton Solano dos Reis" w:date="2023-06-23T17:03:00Z">
                <w:pPr>
                  <w:pStyle w:val="TF-TEXTO-QUADRO-Centralizado"/>
                </w:pPr>
              </w:pPrChange>
            </w:pPr>
            <w:r>
              <w:t>38,8</w:t>
            </w:r>
          </w:p>
        </w:tc>
      </w:tr>
      <w:tr w:rsidR="000A09BD" w:rsidRPr="00D2079F" w14:paraId="13B794DC" w14:textId="77777777" w:rsidTr="001D701F">
        <w:trPr>
          <w:cantSplit/>
          <w:jc w:val="center"/>
        </w:trPr>
        <w:tc>
          <w:tcPr>
            <w:tcW w:w="1029" w:type="dxa"/>
            <w:vMerge/>
            <w:noWrap/>
          </w:tcPr>
          <w:p w14:paraId="0EC875DB" w14:textId="77777777" w:rsidR="000A09BD" w:rsidRPr="006A0A1A" w:rsidRDefault="000A09BD" w:rsidP="004564F6">
            <w:pPr>
              <w:pStyle w:val="TF-TEXTO-QUADRO-Centralizado"/>
            </w:pPr>
          </w:p>
        </w:tc>
        <w:tc>
          <w:tcPr>
            <w:tcW w:w="1114" w:type="dxa"/>
          </w:tcPr>
          <w:p w14:paraId="3B5E12FF" w14:textId="17699748" w:rsidR="000A09BD" w:rsidRDefault="000A09BD">
            <w:pPr>
              <w:pStyle w:val="TF-TEXTO-QUADRO-Centralizado"/>
              <w:ind w:right="159"/>
              <w:jc w:val="right"/>
              <w:pPrChange w:id="374" w:author="Dalton Solano dos Reis" w:date="2023-06-23T17:05:00Z">
                <w:pPr>
                  <w:pStyle w:val="TF-TEXTO-QUADRO-Centralizado"/>
                </w:pPr>
              </w:pPrChange>
            </w:pPr>
            <w:r>
              <w:t>50</w:t>
            </w:r>
          </w:p>
        </w:tc>
        <w:tc>
          <w:tcPr>
            <w:tcW w:w="2252" w:type="dxa"/>
            <w:noWrap/>
          </w:tcPr>
          <w:p w14:paraId="230BA292" w14:textId="7866CB68" w:rsidR="000A09BD" w:rsidRPr="000A09BD" w:rsidRDefault="000A09BD" w:rsidP="008E768B">
            <w:pPr>
              <w:pStyle w:val="TF-TEXTO-QUADRO-Centralizado"/>
              <w:rPr>
                <w:iCs/>
              </w:rPr>
            </w:pPr>
            <w:r>
              <w:t>300</w:t>
            </w:r>
          </w:p>
        </w:tc>
        <w:tc>
          <w:tcPr>
            <w:tcW w:w="850" w:type="dxa"/>
          </w:tcPr>
          <w:p w14:paraId="10687E07" w14:textId="77C2717C" w:rsidR="000A09BD" w:rsidRDefault="00FE6AA6">
            <w:pPr>
              <w:pStyle w:val="TF-TEXTO-QUADRO-Centralizado"/>
              <w:jc w:val="right"/>
              <w:pPrChange w:id="375" w:author="Dalton Solano dos Reis" w:date="2023-06-23T17:03:00Z">
                <w:pPr>
                  <w:pStyle w:val="TF-TEXTO-QUADRO-Centralizado"/>
                </w:pPr>
              </w:pPrChange>
            </w:pPr>
            <w:r>
              <w:t>13,8</w:t>
            </w:r>
          </w:p>
        </w:tc>
      </w:tr>
      <w:tr w:rsidR="000A09BD" w:rsidRPr="00D2079F" w14:paraId="089F8320" w14:textId="77777777" w:rsidTr="001D701F">
        <w:trPr>
          <w:cantSplit/>
          <w:jc w:val="center"/>
        </w:trPr>
        <w:tc>
          <w:tcPr>
            <w:tcW w:w="1029" w:type="dxa"/>
            <w:vMerge/>
            <w:noWrap/>
          </w:tcPr>
          <w:p w14:paraId="73DACA94" w14:textId="77777777" w:rsidR="000A09BD" w:rsidRPr="006A0A1A" w:rsidRDefault="000A09BD" w:rsidP="004564F6">
            <w:pPr>
              <w:pStyle w:val="TF-TEXTO-QUADRO-Centralizado"/>
            </w:pPr>
          </w:p>
        </w:tc>
        <w:tc>
          <w:tcPr>
            <w:tcW w:w="1114" w:type="dxa"/>
          </w:tcPr>
          <w:p w14:paraId="2B9A9511" w14:textId="379B4FC3" w:rsidR="000A09BD" w:rsidRDefault="000A09BD">
            <w:pPr>
              <w:pStyle w:val="TF-TEXTO-QUADRO-Centralizado"/>
              <w:ind w:right="159"/>
              <w:jc w:val="right"/>
              <w:pPrChange w:id="376" w:author="Dalton Solano dos Reis" w:date="2023-06-23T17:05:00Z">
                <w:pPr>
                  <w:pStyle w:val="TF-TEXTO-QUADRO-Centralizado"/>
                </w:pPr>
              </w:pPrChange>
            </w:pPr>
            <w:r>
              <w:t>50</w:t>
            </w:r>
          </w:p>
        </w:tc>
        <w:tc>
          <w:tcPr>
            <w:tcW w:w="2252" w:type="dxa"/>
            <w:noWrap/>
          </w:tcPr>
          <w:p w14:paraId="6455660B" w14:textId="10DCE274" w:rsidR="000A09BD" w:rsidRDefault="000A09BD" w:rsidP="008E768B">
            <w:pPr>
              <w:pStyle w:val="TF-TEXTO-QUADRO-Centralizado"/>
            </w:pPr>
            <w:r>
              <w:t>450</w:t>
            </w:r>
          </w:p>
        </w:tc>
        <w:tc>
          <w:tcPr>
            <w:tcW w:w="850" w:type="dxa"/>
          </w:tcPr>
          <w:p w14:paraId="3B38AF07" w14:textId="1EE4206E" w:rsidR="000A09BD" w:rsidRDefault="00FE6AA6">
            <w:pPr>
              <w:pStyle w:val="TF-TEXTO-QUADRO-Centralizado"/>
              <w:jc w:val="right"/>
              <w:pPrChange w:id="377" w:author="Dalton Solano dos Reis" w:date="2023-06-23T17:03:00Z">
                <w:pPr>
                  <w:pStyle w:val="TF-TEXTO-QUADRO-Centralizado"/>
                </w:pPr>
              </w:pPrChange>
            </w:pPr>
            <w:r>
              <w:t>17,5</w:t>
            </w:r>
          </w:p>
        </w:tc>
      </w:tr>
      <w:tr w:rsidR="000A09BD" w:rsidRPr="00D2079F" w14:paraId="580701EF" w14:textId="5EBD838C" w:rsidTr="001D701F">
        <w:trPr>
          <w:cantSplit/>
          <w:jc w:val="center"/>
        </w:trPr>
        <w:tc>
          <w:tcPr>
            <w:tcW w:w="1029" w:type="dxa"/>
            <w:vMerge w:val="restart"/>
            <w:noWrap/>
          </w:tcPr>
          <w:p w14:paraId="4850FC7B" w14:textId="37337E59" w:rsidR="000A09BD" w:rsidRPr="006A0A1A" w:rsidRDefault="000A09BD" w:rsidP="004564F6">
            <w:pPr>
              <w:pStyle w:val="TF-TEXTO-QUADRO-Centralizado"/>
            </w:pPr>
            <w:r>
              <w:t>DDA</w:t>
            </w:r>
          </w:p>
        </w:tc>
        <w:tc>
          <w:tcPr>
            <w:tcW w:w="1114" w:type="dxa"/>
          </w:tcPr>
          <w:p w14:paraId="65F2E0F5" w14:textId="2ACB4030" w:rsidR="000A09BD" w:rsidRPr="006A0A1A" w:rsidRDefault="00AD376A">
            <w:pPr>
              <w:pStyle w:val="TF-TEXTO-QUADRO-Centralizado"/>
              <w:ind w:right="159"/>
              <w:jc w:val="right"/>
              <w:pPrChange w:id="378" w:author="Dalton Solano dos Reis" w:date="2023-06-23T17:05:00Z">
                <w:pPr>
                  <w:pStyle w:val="TF-TEXTO-QUADRO-Centralizado"/>
                </w:pPr>
              </w:pPrChange>
            </w:pPr>
            <w:r>
              <w:t>150</w:t>
            </w:r>
          </w:p>
        </w:tc>
        <w:tc>
          <w:tcPr>
            <w:tcW w:w="2252" w:type="dxa"/>
            <w:noWrap/>
          </w:tcPr>
          <w:p w14:paraId="31AD14E2" w14:textId="4B776311" w:rsidR="000A09BD" w:rsidRPr="006A0A1A" w:rsidRDefault="00AD376A" w:rsidP="004564F6">
            <w:pPr>
              <w:pStyle w:val="TF-TEXTO-QUADRO-Centralizado"/>
            </w:pPr>
            <w:r>
              <w:t>300</w:t>
            </w:r>
          </w:p>
        </w:tc>
        <w:tc>
          <w:tcPr>
            <w:tcW w:w="850" w:type="dxa"/>
          </w:tcPr>
          <w:p w14:paraId="276C7883" w14:textId="7B247B29" w:rsidR="000A09BD" w:rsidRPr="00994B1F" w:rsidRDefault="00265DEE">
            <w:pPr>
              <w:pStyle w:val="TF-TEXTO-QUADRO-Centralizado"/>
              <w:jc w:val="right"/>
              <w:pPrChange w:id="379" w:author="Dalton Solano dos Reis" w:date="2023-06-23T17:03:00Z">
                <w:pPr>
                  <w:pStyle w:val="TF-TEXTO-QUADRO-Centralizado"/>
                </w:pPr>
              </w:pPrChange>
            </w:pPr>
            <w:r>
              <w:t>2,4</w:t>
            </w:r>
          </w:p>
        </w:tc>
      </w:tr>
      <w:tr w:rsidR="000A09BD" w14:paraId="6E4942F8" w14:textId="2BF1C0C5" w:rsidTr="001D701F">
        <w:trPr>
          <w:cantSplit/>
          <w:jc w:val="center"/>
        </w:trPr>
        <w:tc>
          <w:tcPr>
            <w:tcW w:w="1029" w:type="dxa"/>
            <w:vMerge/>
            <w:noWrap/>
            <w:vAlign w:val="bottom"/>
          </w:tcPr>
          <w:p w14:paraId="1FE213E1" w14:textId="5BAE39D8" w:rsidR="000A09BD" w:rsidRPr="006A0A1A" w:rsidRDefault="000A09BD" w:rsidP="004564F6">
            <w:pPr>
              <w:pStyle w:val="TF-TEXTO-QUADRO-Centralizado"/>
            </w:pPr>
          </w:p>
        </w:tc>
        <w:tc>
          <w:tcPr>
            <w:tcW w:w="1114" w:type="dxa"/>
          </w:tcPr>
          <w:p w14:paraId="3F21615A" w14:textId="05B18AB1" w:rsidR="000A09BD" w:rsidRDefault="00AD376A">
            <w:pPr>
              <w:pStyle w:val="TF-TEXTO-QUADRO-Centralizado"/>
              <w:ind w:right="159"/>
              <w:jc w:val="right"/>
              <w:pPrChange w:id="380" w:author="Dalton Solano dos Reis" w:date="2023-06-23T17:05:00Z">
                <w:pPr>
                  <w:pStyle w:val="TF-TEXTO-QUADRO-Centralizado"/>
                </w:pPr>
              </w:pPrChange>
            </w:pPr>
            <w:r>
              <w:t>150</w:t>
            </w:r>
          </w:p>
        </w:tc>
        <w:tc>
          <w:tcPr>
            <w:tcW w:w="2252" w:type="dxa"/>
            <w:noWrap/>
            <w:vAlign w:val="bottom"/>
          </w:tcPr>
          <w:p w14:paraId="7EA07F86" w14:textId="59A36705" w:rsidR="000A09BD" w:rsidRPr="006A0A1A" w:rsidRDefault="00AD376A" w:rsidP="004564F6">
            <w:pPr>
              <w:pStyle w:val="TF-TEXTO-QUADRO-Centralizado"/>
            </w:pPr>
            <w:r>
              <w:t>450</w:t>
            </w:r>
          </w:p>
        </w:tc>
        <w:tc>
          <w:tcPr>
            <w:tcW w:w="850" w:type="dxa"/>
          </w:tcPr>
          <w:p w14:paraId="747D1CEE" w14:textId="6233EE68" w:rsidR="000A09BD" w:rsidRDefault="000266CE">
            <w:pPr>
              <w:pStyle w:val="TF-TEXTO-QUADRO-Centralizado"/>
              <w:jc w:val="right"/>
              <w:pPrChange w:id="381" w:author="Dalton Solano dos Reis" w:date="2023-06-23T17:03:00Z">
                <w:pPr>
                  <w:pStyle w:val="TF-TEXTO-QUADRO-Centralizado"/>
                </w:pPr>
              </w:pPrChange>
            </w:pPr>
            <w:r>
              <w:t>5,1</w:t>
            </w:r>
          </w:p>
        </w:tc>
      </w:tr>
      <w:tr w:rsidR="000A09BD" w14:paraId="036618EA" w14:textId="330CA1E3" w:rsidTr="001D701F">
        <w:trPr>
          <w:cantSplit/>
          <w:jc w:val="center"/>
        </w:trPr>
        <w:tc>
          <w:tcPr>
            <w:tcW w:w="1029" w:type="dxa"/>
            <w:vMerge/>
            <w:noWrap/>
            <w:vAlign w:val="bottom"/>
          </w:tcPr>
          <w:p w14:paraId="0B9B17B6" w14:textId="2E2F5D22" w:rsidR="000A09BD" w:rsidRPr="006A0A1A" w:rsidRDefault="000A09BD" w:rsidP="004564F6">
            <w:pPr>
              <w:pStyle w:val="TF-TEXTO-QUADRO-Centralizado"/>
            </w:pPr>
          </w:p>
        </w:tc>
        <w:tc>
          <w:tcPr>
            <w:tcW w:w="1114" w:type="dxa"/>
          </w:tcPr>
          <w:p w14:paraId="57E95F15" w14:textId="1C604293" w:rsidR="000A09BD" w:rsidRDefault="00AD376A">
            <w:pPr>
              <w:pStyle w:val="TF-TEXTO-QUADRO-Centralizado"/>
              <w:ind w:right="159"/>
              <w:jc w:val="right"/>
              <w:pPrChange w:id="382" w:author="Dalton Solano dos Reis" w:date="2023-06-23T17:05:00Z">
                <w:pPr>
                  <w:pStyle w:val="TF-TEXTO-QUADRO-Centralizado"/>
                </w:pPr>
              </w:pPrChange>
            </w:pPr>
            <w:r>
              <w:t>100</w:t>
            </w:r>
          </w:p>
        </w:tc>
        <w:tc>
          <w:tcPr>
            <w:tcW w:w="2252" w:type="dxa"/>
            <w:noWrap/>
            <w:vAlign w:val="bottom"/>
          </w:tcPr>
          <w:p w14:paraId="2EF18AC9" w14:textId="3705E384" w:rsidR="000A09BD" w:rsidRPr="006A0A1A" w:rsidRDefault="00AD376A" w:rsidP="004564F6">
            <w:pPr>
              <w:pStyle w:val="TF-TEXTO-QUADRO-Centralizado"/>
            </w:pPr>
            <w:r>
              <w:t>300</w:t>
            </w:r>
          </w:p>
        </w:tc>
        <w:tc>
          <w:tcPr>
            <w:tcW w:w="850" w:type="dxa"/>
          </w:tcPr>
          <w:p w14:paraId="06AB5144" w14:textId="695D9E7C" w:rsidR="000A09BD" w:rsidRPr="00627F2F" w:rsidRDefault="000266CE">
            <w:pPr>
              <w:pStyle w:val="TF-TEXTO-QUADRO-Centralizado"/>
              <w:jc w:val="right"/>
              <w:pPrChange w:id="383" w:author="Dalton Solano dos Reis" w:date="2023-06-23T17:03:00Z">
                <w:pPr>
                  <w:pStyle w:val="TF-TEXTO-QUADRO-Centralizado"/>
                </w:pPr>
              </w:pPrChange>
            </w:pPr>
            <w:r>
              <w:t>2,2</w:t>
            </w:r>
          </w:p>
        </w:tc>
      </w:tr>
      <w:tr w:rsidR="000A09BD" w14:paraId="3362FE3A" w14:textId="77777777" w:rsidTr="001D701F">
        <w:trPr>
          <w:cantSplit/>
          <w:jc w:val="center"/>
        </w:trPr>
        <w:tc>
          <w:tcPr>
            <w:tcW w:w="1029" w:type="dxa"/>
            <w:vMerge/>
            <w:noWrap/>
            <w:vAlign w:val="bottom"/>
          </w:tcPr>
          <w:p w14:paraId="3310C0A0" w14:textId="77777777" w:rsidR="000A09BD" w:rsidRPr="006A0A1A" w:rsidRDefault="000A09BD" w:rsidP="004564F6">
            <w:pPr>
              <w:pStyle w:val="TF-TEXTO-QUADRO-Centralizado"/>
            </w:pPr>
          </w:p>
        </w:tc>
        <w:tc>
          <w:tcPr>
            <w:tcW w:w="1114" w:type="dxa"/>
          </w:tcPr>
          <w:p w14:paraId="24BA78EB" w14:textId="3A9D9449" w:rsidR="000A09BD" w:rsidRDefault="00AD376A">
            <w:pPr>
              <w:pStyle w:val="TF-TEXTO-QUADRO-Centralizado"/>
              <w:ind w:right="159"/>
              <w:jc w:val="right"/>
              <w:pPrChange w:id="384" w:author="Dalton Solano dos Reis" w:date="2023-06-23T17:05:00Z">
                <w:pPr>
                  <w:pStyle w:val="TF-TEXTO-QUADRO-Centralizado"/>
                </w:pPr>
              </w:pPrChange>
            </w:pPr>
            <w:r>
              <w:t>100</w:t>
            </w:r>
          </w:p>
        </w:tc>
        <w:tc>
          <w:tcPr>
            <w:tcW w:w="2252" w:type="dxa"/>
            <w:noWrap/>
            <w:vAlign w:val="bottom"/>
          </w:tcPr>
          <w:p w14:paraId="20BD8B17" w14:textId="4EC68617" w:rsidR="000A09BD" w:rsidRPr="00627F2F" w:rsidRDefault="00AD376A" w:rsidP="004564F6">
            <w:pPr>
              <w:pStyle w:val="TF-TEXTO-QUADRO-Centralizado"/>
            </w:pPr>
            <w:r>
              <w:t>450</w:t>
            </w:r>
          </w:p>
        </w:tc>
        <w:tc>
          <w:tcPr>
            <w:tcW w:w="850" w:type="dxa"/>
          </w:tcPr>
          <w:p w14:paraId="228DC248" w14:textId="1B8E9602" w:rsidR="000A09BD" w:rsidRPr="00627F2F" w:rsidRDefault="000266CE">
            <w:pPr>
              <w:pStyle w:val="TF-TEXTO-QUADRO-Centralizado"/>
              <w:jc w:val="right"/>
              <w:pPrChange w:id="385" w:author="Dalton Solano dos Reis" w:date="2023-06-23T17:03:00Z">
                <w:pPr>
                  <w:pStyle w:val="TF-TEXTO-QUADRO-Centralizado"/>
                </w:pPr>
              </w:pPrChange>
            </w:pPr>
            <w:r>
              <w:t>3,5</w:t>
            </w:r>
          </w:p>
        </w:tc>
      </w:tr>
      <w:tr w:rsidR="000A09BD" w14:paraId="335A413D" w14:textId="77777777" w:rsidTr="001D701F">
        <w:trPr>
          <w:cantSplit/>
          <w:jc w:val="center"/>
        </w:trPr>
        <w:tc>
          <w:tcPr>
            <w:tcW w:w="1029" w:type="dxa"/>
            <w:vMerge/>
            <w:noWrap/>
            <w:vAlign w:val="bottom"/>
          </w:tcPr>
          <w:p w14:paraId="35FEB860" w14:textId="77777777" w:rsidR="000A09BD" w:rsidRPr="006A0A1A" w:rsidRDefault="000A09BD" w:rsidP="004564F6">
            <w:pPr>
              <w:pStyle w:val="TF-TEXTO-QUADRO-Centralizado"/>
            </w:pPr>
          </w:p>
        </w:tc>
        <w:tc>
          <w:tcPr>
            <w:tcW w:w="1114" w:type="dxa"/>
          </w:tcPr>
          <w:p w14:paraId="07F4110C" w14:textId="4395F97D" w:rsidR="000A09BD" w:rsidRDefault="00AD376A">
            <w:pPr>
              <w:pStyle w:val="TF-TEXTO-QUADRO-Centralizado"/>
              <w:ind w:right="159"/>
              <w:jc w:val="right"/>
              <w:pPrChange w:id="386" w:author="Dalton Solano dos Reis" w:date="2023-06-23T17:05:00Z">
                <w:pPr>
                  <w:pStyle w:val="TF-TEXTO-QUADRO-Centralizado"/>
                </w:pPr>
              </w:pPrChange>
            </w:pPr>
            <w:r>
              <w:t>50</w:t>
            </w:r>
          </w:p>
        </w:tc>
        <w:tc>
          <w:tcPr>
            <w:tcW w:w="2252" w:type="dxa"/>
            <w:noWrap/>
            <w:vAlign w:val="bottom"/>
          </w:tcPr>
          <w:p w14:paraId="393EA87D" w14:textId="76C32AA4" w:rsidR="000A09BD" w:rsidRPr="00627F2F" w:rsidRDefault="00AD376A" w:rsidP="004564F6">
            <w:pPr>
              <w:pStyle w:val="TF-TEXTO-QUADRO-Centralizado"/>
            </w:pPr>
            <w:r>
              <w:t>300</w:t>
            </w:r>
          </w:p>
        </w:tc>
        <w:tc>
          <w:tcPr>
            <w:tcW w:w="850" w:type="dxa"/>
          </w:tcPr>
          <w:p w14:paraId="33D2A6EA" w14:textId="07BC5FA6" w:rsidR="000A09BD" w:rsidRPr="00627F2F" w:rsidRDefault="00F67195">
            <w:pPr>
              <w:pStyle w:val="TF-TEXTO-QUADRO-Centralizado"/>
              <w:jc w:val="right"/>
              <w:pPrChange w:id="387" w:author="Dalton Solano dos Reis" w:date="2023-06-23T17:03:00Z">
                <w:pPr>
                  <w:pStyle w:val="TF-TEXTO-QUADRO-Centralizado"/>
                </w:pPr>
              </w:pPrChange>
            </w:pPr>
            <w:r>
              <w:t>1,3</w:t>
            </w:r>
          </w:p>
        </w:tc>
      </w:tr>
      <w:tr w:rsidR="000A09BD" w14:paraId="469278C5" w14:textId="77777777" w:rsidTr="001D701F">
        <w:trPr>
          <w:cantSplit/>
          <w:jc w:val="center"/>
        </w:trPr>
        <w:tc>
          <w:tcPr>
            <w:tcW w:w="1029" w:type="dxa"/>
            <w:vMerge/>
            <w:noWrap/>
            <w:vAlign w:val="bottom"/>
          </w:tcPr>
          <w:p w14:paraId="615F97A3" w14:textId="77777777" w:rsidR="000A09BD" w:rsidRPr="006A0A1A" w:rsidRDefault="000A09BD" w:rsidP="004564F6">
            <w:pPr>
              <w:pStyle w:val="TF-TEXTO-QUADRO-Centralizado"/>
            </w:pPr>
          </w:p>
        </w:tc>
        <w:tc>
          <w:tcPr>
            <w:tcW w:w="1114" w:type="dxa"/>
          </w:tcPr>
          <w:p w14:paraId="2B4934DD" w14:textId="373A4778" w:rsidR="000A09BD" w:rsidRDefault="00AD376A">
            <w:pPr>
              <w:pStyle w:val="TF-TEXTO-QUADRO-Centralizado"/>
              <w:ind w:right="159"/>
              <w:jc w:val="right"/>
              <w:pPrChange w:id="388" w:author="Dalton Solano dos Reis" w:date="2023-06-23T17:05:00Z">
                <w:pPr>
                  <w:pStyle w:val="TF-TEXTO-QUADRO-Centralizado"/>
                </w:pPr>
              </w:pPrChange>
            </w:pPr>
            <w:r>
              <w:t>50</w:t>
            </w:r>
          </w:p>
        </w:tc>
        <w:tc>
          <w:tcPr>
            <w:tcW w:w="2252" w:type="dxa"/>
            <w:noWrap/>
            <w:vAlign w:val="bottom"/>
          </w:tcPr>
          <w:p w14:paraId="327DC44C" w14:textId="2B1003D3" w:rsidR="000A09BD" w:rsidRPr="00627F2F" w:rsidRDefault="00AD376A" w:rsidP="004564F6">
            <w:pPr>
              <w:pStyle w:val="TF-TEXTO-QUADRO-Centralizado"/>
            </w:pPr>
            <w:r>
              <w:t>450</w:t>
            </w:r>
          </w:p>
        </w:tc>
        <w:tc>
          <w:tcPr>
            <w:tcW w:w="850" w:type="dxa"/>
          </w:tcPr>
          <w:p w14:paraId="1DE0726D" w14:textId="5DCDF4FF" w:rsidR="000A09BD" w:rsidRPr="00627F2F" w:rsidRDefault="00F67195">
            <w:pPr>
              <w:pStyle w:val="TF-TEXTO-QUADRO-Centralizado"/>
              <w:jc w:val="right"/>
              <w:pPrChange w:id="389" w:author="Dalton Solano dos Reis" w:date="2023-06-23T17:03:00Z">
                <w:pPr>
                  <w:pStyle w:val="TF-TEXTO-QUADRO-Centralizado"/>
                </w:pPr>
              </w:pPrChange>
            </w:pPr>
            <w:r>
              <w:t>1,6</w:t>
            </w:r>
          </w:p>
        </w:tc>
      </w:tr>
    </w:tbl>
    <w:p w14:paraId="28206804" w14:textId="5FCC8684" w:rsidR="008128B9" w:rsidRDefault="002C55C5" w:rsidP="008128B9">
      <w:pPr>
        <w:pStyle w:val="TF-FONTE"/>
      </w:pPr>
      <w:r>
        <w:t>Fonte: elaborado pelo autor.</w:t>
      </w:r>
    </w:p>
    <w:p w14:paraId="7F0FE92C" w14:textId="39AC089F" w:rsidR="008128B9" w:rsidRDefault="008128B9" w:rsidP="008128B9">
      <w:pPr>
        <w:pStyle w:val="TF-TEXTO"/>
      </w:pPr>
      <w:r>
        <w:tab/>
      </w:r>
      <w:r w:rsidR="00F95EC0">
        <w:t xml:space="preserve">Em relação </w:t>
      </w:r>
      <w:r w:rsidR="001638A1">
        <w:t xml:space="preserve">ao algoritmo envolvendo vértices, </w:t>
      </w:r>
      <w:r w:rsidR="00B33AFD">
        <w:t>os testes realizados foram feito</w:t>
      </w:r>
      <w:r w:rsidR="00630DC9">
        <w:t>s</w:t>
      </w:r>
      <w:r w:rsidR="00B33AFD">
        <w:t xml:space="preserve"> </w:t>
      </w:r>
      <w:r w:rsidR="00630DC9">
        <w:t>alternando a quantidade de vértices presentes no cenário,</w:t>
      </w:r>
      <w:r w:rsidR="000C7B97">
        <w:t xml:space="preserve"> </w:t>
      </w:r>
      <w:r w:rsidR="0046330C">
        <w:t xml:space="preserve">para descobrir então, com até quantos vértices é vantajoso utilizar esse formato de algoritmo na execução de um algoritmo de Ray Casting. A Tabela 3 apresenta a média de tempo em milissegundos (ms) de 50 execuções do algoritmo de Ray Casting por vértices, sendo o único parâmetro validado, a quantidade de vértices calculados, </w:t>
      </w:r>
      <w:r w:rsidR="00C85F1F">
        <w:t xml:space="preserve">sendo eles os valores de 20, </w:t>
      </w:r>
      <w:r w:rsidR="00E95A0E">
        <w:t>4</w:t>
      </w:r>
      <w:r w:rsidR="00C85F1F">
        <w:t xml:space="preserve">0, </w:t>
      </w:r>
      <w:r w:rsidR="00E95A0E">
        <w:t xml:space="preserve">80, </w:t>
      </w:r>
      <w:r w:rsidR="00C85F1F">
        <w:t>120 e 160</w:t>
      </w:r>
      <w:r w:rsidR="00E95A0E">
        <w:t>.</w:t>
      </w:r>
    </w:p>
    <w:p w14:paraId="558F81E6" w14:textId="62F0886C" w:rsidR="00E95A0E" w:rsidRDefault="00E95A0E" w:rsidP="00E95A0E">
      <w:pPr>
        <w:pStyle w:val="TF-LEGENDA"/>
      </w:pPr>
      <w:r>
        <w:t>Tabela 3 – Médias em milissegundos de 50 execuções do algoritmo de Ray Casting por vértices</w:t>
      </w:r>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3"/>
        <w:gridCol w:w="1114"/>
      </w:tblGrid>
      <w:tr w:rsidR="00E95A0E" w14:paraId="09B6C56B" w14:textId="77777777" w:rsidTr="008E3900">
        <w:trPr>
          <w:cantSplit/>
          <w:jc w:val="center"/>
        </w:trPr>
        <w:tc>
          <w:tcPr>
            <w:tcW w:w="1313" w:type="dxa"/>
            <w:noWrap/>
          </w:tcPr>
          <w:p w14:paraId="7D773DE7" w14:textId="31A802FC" w:rsidR="00E95A0E" w:rsidRPr="006A0A1A" w:rsidRDefault="008E3900" w:rsidP="00767D48">
            <w:pPr>
              <w:pStyle w:val="TF-TEXTO-QUADRO-Centralizado"/>
            </w:pPr>
            <w:r>
              <w:t>Qtd vértices</w:t>
            </w:r>
          </w:p>
        </w:tc>
        <w:tc>
          <w:tcPr>
            <w:tcW w:w="1114" w:type="dxa"/>
            <w:noWrap/>
          </w:tcPr>
          <w:p w14:paraId="16F32A9F" w14:textId="77777777" w:rsidR="00E95A0E" w:rsidRPr="006A0A1A" w:rsidRDefault="00E95A0E" w:rsidP="00767D48">
            <w:pPr>
              <w:pStyle w:val="TF-TEXTO-QUADRO-Centralizado"/>
            </w:pPr>
            <w:r>
              <w:t>ms</w:t>
            </w:r>
          </w:p>
        </w:tc>
      </w:tr>
      <w:tr w:rsidR="00E95A0E" w:rsidRPr="00D2079F" w14:paraId="459B3CAE" w14:textId="77777777" w:rsidTr="008E3900">
        <w:trPr>
          <w:cantSplit/>
          <w:jc w:val="center"/>
        </w:trPr>
        <w:tc>
          <w:tcPr>
            <w:tcW w:w="1313" w:type="dxa"/>
            <w:noWrap/>
          </w:tcPr>
          <w:p w14:paraId="43C0616D" w14:textId="0198BEA3" w:rsidR="00E95A0E" w:rsidRPr="006A0A1A" w:rsidRDefault="008E3900">
            <w:pPr>
              <w:pStyle w:val="TF-TEXTO-QUADRO-Centralizado"/>
              <w:ind w:right="251"/>
              <w:jc w:val="right"/>
              <w:pPrChange w:id="390" w:author="Dalton Solano dos Reis" w:date="2023-06-23T17:04:00Z">
                <w:pPr>
                  <w:pStyle w:val="TF-TEXTO-QUADRO-Centralizado"/>
                </w:pPr>
              </w:pPrChange>
            </w:pPr>
            <w:r>
              <w:t>20</w:t>
            </w:r>
          </w:p>
        </w:tc>
        <w:tc>
          <w:tcPr>
            <w:tcW w:w="1114" w:type="dxa"/>
            <w:noWrap/>
          </w:tcPr>
          <w:p w14:paraId="6509D773" w14:textId="1E3542B9" w:rsidR="00E95A0E" w:rsidRPr="006A0A1A" w:rsidRDefault="001B3C49" w:rsidP="00767D48">
            <w:pPr>
              <w:pStyle w:val="TF-TEXTO-QUADRO-Centralizado"/>
            </w:pPr>
            <w:r>
              <w:t>-</w:t>
            </w:r>
          </w:p>
        </w:tc>
      </w:tr>
      <w:tr w:rsidR="00E95A0E" w:rsidRPr="00D2079F" w14:paraId="4283C3D7" w14:textId="77777777" w:rsidTr="008E3900">
        <w:trPr>
          <w:cantSplit/>
          <w:jc w:val="center"/>
        </w:trPr>
        <w:tc>
          <w:tcPr>
            <w:tcW w:w="1313" w:type="dxa"/>
            <w:noWrap/>
          </w:tcPr>
          <w:p w14:paraId="6F73BA3F" w14:textId="3F8ED3C1" w:rsidR="00E95A0E" w:rsidRPr="006A0A1A" w:rsidRDefault="008E3900">
            <w:pPr>
              <w:pStyle w:val="TF-TEXTO-QUADRO-Centralizado"/>
              <w:ind w:right="251"/>
              <w:jc w:val="right"/>
              <w:pPrChange w:id="391" w:author="Dalton Solano dos Reis" w:date="2023-06-23T17:04:00Z">
                <w:pPr>
                  <w:pStyle w:val="TF-TEXTO-QUADRO-Centralizado"/>
                </w:pPr>
              </w:pPrChange>
            </w:pPr>
            <w:r>
              <w:t>40</w:t>
            </w:r>
          </w:p>
        </w:tc>
        <w:tc>
          <w:tcPr>
            <w:tcW w:w="1114" w:type="dxa"/>
            <w:noWrap/>
          </w:tcPr>
          <w:p w14:paraId="7D690F7A" w14:textId="69D69703" w:rsidR="00E95A0E" w:rsidRPr="006A0A1A" w:rsidRDefault="001B3C49" w:rsidP="00767D48">
            <w:pPr>
              <w:pStyle w:val="TF-TEXTO-QUADRO-Centralizado"/>
            </w:pPr>
            <w:r>
              <w:t>-</w:t>
            </w:r>
          </w:p>
        </w:tc>
      </w:tr>
      <w:tr w:rsidR="00E95A0E" w:rsidRPr="00D2079F" w14:paraId="18695377" w14:textId="77777777" w:rsidTr="008E3900">
        <w:trPr>
          <w:cantSplit/>
          <w:jc w:val="center"/>
        </w:trPr>
        <w:tc>
          <w:tcPr>
            <w:tcW w:w="1313" w:type="dxa"/>
            <w:noWrap/>
          </w:tcPr>
          <w:p w14:paraId="53FCE725" w14:textId="60AE185F" w:rsidR="00E95A0E" w:rsidRPr="006A0A1A" w:rsidRDefault="008E3900">
            <w:pPr>
              <w:pStyle w:val="TF-TEXTO-QUADRO-Centralizado"/>
              <w:ind w:right="251"/>
              <w:jc w:val="right"/>
              <w:pPrChange w:id="392" w:author="Dalton Solano dos Reis" w:date="2023-06-23T17:04:00Z">
                <w:pPr>
                  <w:pStyle w:val="TF-TEXTO-QUADRO-Centralizado"/>
                </w:pPr>
              </w:pPrChange>
            </w:pPr>
            <w:r>
              <w:t>80</w:t>
            </w:r>
          </w:p>
        </w:tc>
        <w:tc>
          <w:tcPr>
            <w:tcW w:w="1114" w:type="dxa"/>
            <w:noWrap/>
          </w:tcPr>
          <w:p w14:paraId="2F562F82" w14:textId="4157AE83" w:rsidR="00E95A0E" w:rsidRPr="006A0A1A" w:rsidRDefault="001B3C49" w:rsidP="00767D48">
            <w:pPr>
              <w:pStyle w:val="TF-TEXTO-QUADRO-Centralizado"/>
            </w:pPr>
            <w:r>
              <w:t>-</w:t>
            </w:r>
          </w:p>
        </w:tc>
      </w:tr>
      <w:tr w:rsidR="00E95A0E" w:rsidRPr="00D2079F" w14:paraId="7B19C11A" w14:textId="77777777" w:rsidTr="008E3900">
        <w:trPr>
          <w:cantSplit/>
          <w:jc w:val="center"/>
        </w:trPr>
        <w:tc>
          <w:tcPr>
            <w:tcW w:w="1313" w:type="dxa"/>
            <w:noWrap/>
          </w:tcPr>
          <w:p w14:paraId="1BB3A96A" w14:textId="77E02F01" w:rsidR="00E95A0E" w:rsidRPr="006A0A1A" w:rsidRDefault="008E3900">
            <w:pPr>
              <w:pStyle w:val="TF-TEXTO-QUADRO-Centralizado"/>
              <w:ind w:right="251"/>
              <w:jc w:val="right"/>
              <w:pPrChange w:id="393" w:author="Dalton Solano dos Reis" w:date="2023-06-23T17:04:00Z">
                <w:pPr>
                  <w:pStyle w:val="TF-TEXTO-QUADRO-Centralizado"/>
                </w:pPr>
              </w:pPrChange>
            </w:pPr>
            <w:r>
              <w:t>120</w:t>
            </w:r>
          </w:p>
        </w:tc>
        <w:tc>
          <w:tcPr>
            <w:tcW w:w="1114" w:type="dxa"/>
            <w:noWrap/>
          </w:tcPr>
          <w:p w14:paraId="3092642C" w14:textId="23E6D5B8" w:rsidR="00E95A0E" w:rsidRPr="006A0A1A" w:rsidRDefault="001B3C49" w:rsidP="00767D48">
            <w:pPr>
              <w:pStyle w:val="TF-TEXTO-QUADRO-Centralizado"/>
            </w:pPr>
            <w:r>
              <w:t>-</w:t>
            </w:r>
          </w:p>
        </w:tc>
      </w:tr>
      <w:tr w:rsidR="00E95A0E" w14:paraId="37881E9B" w14:textId="77777777" w:rsidTr="008E3900">
        <w:trPr>
          <w:cantSplit/>
          <w:jc w:val="center"/>
        </w:trPr>
        <w:tc>
          <w:tcPr>
            <w:tcW w:w="1313" w:type="dxa"/>
            <w:noWrap/>
            <w:vAlign w:val="bottom"/>
          </w:tcPr>
          <w:p w14:paraId="2611E979" w14:textId="05C27BCC" w:rsidR="00E95A0E" w:rsidRPr="006A0A1A" w:rsidRDefault="008E3900">
            <w:pPr>
              <w:pStyle w:val="TF-TEXTO-QUADRO-Centralizado"/>
              <w:ind w:right="251"/>
              <w:jc w:val="right"/>
              <w:pPrChange w:id="394" w:author="Dalton Solano dos Reis" w:date="2023-06-23T17:04:00Z">
                <w:pPr>
                  <w:pStyle w:val="TF-TEXTO-QUADRO-Centralizado"/>
                </w:pPr>
              </w:pPrChange>
            </w:pPr>
            <w:r>
              <w:t>160</w:t>
            </w:r>
          </w:p>
        </w:tc>
        <w:tc>
          <w:tcPr>
            <w:tcW w:w="1114" w:type="dxa"/>
            <w:noWrap/>
            <w:vAlign w:val="bottom"/>
          </w:tcPr>
          <w:p w14:paraId="015F13D2" w14:textId="7ED28A73" w:rsidR="00E95A0E" w:rsidRPr="006A0A1A" w:rsidRDefault="001B3C49" w:rsidP="00767D48">
            <w:pPr>
              <w:pStyle w:val="TF-TEXTO-QUADRO-Centralizado"/>
            </w:pPr>
            <w:r>
              <w:t>-</w:t>
            </w:r>
          </w:p>
        </w:tc>
      </w:tr>
    </w:tbl>
    <w:p w14:paraId="18C841C3" w14:textId="38622ED8" w:rsidR="00E95A0E" w:rsidRPr="008128B9" w:rsidRDefault="00E95A0E" w:rsidP="00E95A0E">
      <w:pPr>
        <w:pStyle w:val="TF-FONTE"/>
      </w:pPr>
      <w:r>
        <w:t>Fonte: elaborado pelo autor.</w:t>
      </w:r>
    </w:p>
    <w:p w14:paraId="4432F7D9" w14:textId="3FCC2852" w:rsidR="00F255FC" w:rsidRDefault="00F255FC" w:rsidP="00C211BE">
      <w:pPr>
        <w:pStyle w:val="Ttulo1"/>
      </w:pPr>
      <w:bookmarkStart w:id="395" w:name="_Toc54164921"/>
      <w:bookmarkStart w:id="396" w:name="_Toc54165675"/>
      <w:bookmarkStart w:id="397" w:name="_Toc54169333"/>
      <w:bookmarkStart w:id="398" w:name="_Toc96347439"/>
      <w:bookmarkStart w:id="399" w:name="_Toc96357723"/>
      <w:bookmarkStart w:id="400" w:name="_Toc96491866"/>
      <w:bookmarkStart w:id="401" w:name="_Toc511928439"/>
      <w:r>
        <w:t>CONCLUSÕES</w:t>
      </w:r>
      <w:bookmarkEnd w:id="395"/>
      <w:bookmarkEnd w:id="396"/>
      <w:bookmarkEnd w:id="397"/>
      <w:bookmarkEnd w:id="398"/>
      <w:bookmarkEnd w:id="399"/>
      <w:bookmarkEnd w:id="400"/>
      <w:bookmarkEnd w:id="401"/>
    </w:p>
    <w:p w14:paraId="7C2D1021" w14:textId="56809E9E" w:rsidR="00D50D89" w:rsidRDefault="00D50D89" w:rsidP="00D50D89">
      <w:pPr>
        <w:pStyle w:val="TF-TEXTO"/>
      </w:pPr>
      <w:r>
        <w:t xml:space="preserve">Este trabalho apresentou o desenvolvimento de um protótipo para demonstração da geração de </w:t>
      </w:r>
      <w:r w:rsidR="004F4729">
        <w:t>mundos isométricos com o algoritmo de Wave Function Collapse</w:t>
      </w:r>
      <w:ins w:id="402" w:author="Dalton Solano dos Reis" w:date="2023-06-23T17:05:00Z">
        <w:r w:rsidR="00D30398">
          <w:t xml:space="preserve"> (WFC)</w:t>
        </w:r>
      </w:ins>
      <w:r w:rsidR="004F4729">
        <w:t xml:space="preserve">, juntamente com o algoritmo de Ray Casting para possibilitar a </w:t>
      </w:r>
      <w:r w:rsidR="00F03D0C">
        <w:t>definição do campo de visão do usuário</w:t>
      </w:r>
      <w:ins w:id="403" w:author="Dalton Solano dos Reis" w:date="2023-06-23T17:06:00Z">
        <w:r w:rsidR="00D30398">
          <w:t xml:space="preserve"> (FOV)</w:t>
        </w:r>
      </w:ins>
      <w:r w:rsidR="00F03D0C">
        <w:t xml:space="preserve">. </w:t>
      </w:r>
      <w:r w:rsidR="00D81751">
        <w:t xml:space="preserve">As principais implementações do algoritmo de Ray Casting foram a tratativa por pixel, utilizando </w:t>
      </w:r>
      <w:r w:rsidR="0014570E">
        <w:rPr>
          <w:i/>
          <w:iCs/>
        </w:rPr>
        <w:t>digital differential analyzer</w:t>
      </w:r>
      <w:r w:rsidR="0014570E">
        <w:t xml:space="preserve"> e por vértices.</w:t>
      </w:r>
      <w:r w:rsidR="00C41F0E">
        <w:t xml:space="preserve"> </w:t>
      </w:r>
      <w:r w:rsidR="000135DF">
        <w:t xml:space="preserve">O algoritmo WFC construído, utilizou uma ordenação por entropia, e após isso, </w:t>
      </w:r>
      <w:r w:rsidR="00F06E22">
        <w:t xml:space="preserve">um </w:t>
      </w:r>
      <w:r w:rsidR="00F06E22">
        <w:rPr>
          <w:i/>
          <w:iCs/>
        </w:rPr>
        <w:t>weighted choice</w:t>
      </w:r>
      <w:r w:rsidR="00F06E22">
        <w:t xml:space="preserve"> para definir a melhor escolha para o </w:t>
      </w:r>
      <w:r w:rsidR="00F06E22">
        <w:rPr>
          <w:i/>
          <w:iCs/>
        </w:rPr>
        <w:t>tile</w:t>
      </w:r>
      <w:r w:rsidR="00F06E22">
        <w:t xml:space="preserve"> a ser definido, enquanto a abordagem de Ray Casting utilizada foi por vértices</w:t>
      </w:r>
      <w:r w:rsidR="00BA5AB7">
        <w:t xml:space="preserve">, por conta de ser a mais </w:t>
      </w:r>
      <w:r w:rsidR="001F087F">
        <w:t>apropriada para construir um campo de visão em si, e não demonstrar quais paredes estão sendo atingidas ou não.</w:t>
      </w:r>
      <w:r w:rsidR="000E0598">
        <w:t xml:space="preserve"> Na projeção isométrica, foi utilizado o modelo </w:t>
      </w:r>
      <w:r w:rsidR="00A53A67">
        <w:rPr>
          <w:i/>
          <w:iCs/>
        </w:rPr>
        <w:t>di</w:t>
      </w:r>
      <w:r w:rsidR="000E0598">
        <w:rPr>
          <w:i/>
          <w:iCs/>
        </w:rPr>
        <w:t>amond</w:t>
      </w:r>
      <w:r w:rsidR="000E0598">
        <w:t xml:space="preserve"> </w:t>
      </w:r>
      <w:r w:rsidR="00A53A67">
        <w:t xml:space="preserve">por conta de ser um dos modelos mais utilizados, e ser simples de trabalhar </w:t>
      </w:r>
      <w:r w:rsidR="00121207">
        <w:t>com o seu sistema de coordenadas.</w:t>
      </w:r>
      <w:r w:rsidR="001E2FCE">
        <w:t xml:space="preserve"> A utilização d</w:t>
      </w:r>
      <w:r w:rsidR="008F6B34">
        <w:t>a</w:t>
      </w:r>
      <w:r w:rsidR="001E2FCE">
        <w:t xml:space="preserve"> linguagem de programação Python utilizando Pygame,</w:t>
      </w:r>
      <w:r w:rsidR="008F6B34">
        <w:t xml:space="preserve"> se deu por conta da </w:t>
      </w:r>
      <w:r w:rsidR="00D1429C">
        <w:t>facilidade no desenvolvimento de aspectos gerais do protótipo</w:t>
      </w:r>
      <w:r w:rsidR="008F6B34">
        <w:t>, não sendo necessário um estudo muito aprofundado em uma nova linguagem ou biblioteca.</w:t>
      </w:r>
    </w:p>
    <w:p w14:paraId="497451E6" w14:textId="77777777" w:rsidR="00A57308" w:rsidRDefault="00BE04C5" w:rsidP="00D50D89">
      <w:pPr>
        <w:pStyle w:val="TF-TEXTO"/>
      </w:pPr>
      <w:r>
        <w:t xml:space="preserve">Em relação aos aspectos de performance do protótipo, </w:t>
      </w:r>
      <w:r w:rsidR="00C05542">
        <w:t>os algoritmos alcançaram os objetivos desejados,</w:t>
      </w:r>
      <w:r w:rsidR="008F6FC7">
        <w:t xml:space="preserve"> sendo alguns mais eficientes que outros em determinados ambientes. Considerando os algoritmos de Ray Casting</w:t>
      </w:r>
      <w:r w:rsidR="00667EF8">
        <w:t>, o mais eficiente para percorrer um</w:t>
      </w:r>
      <w:r w:rsidR="00FB24C9">
        <w:t xml:space="preserve"> </w:t>
      </w:r>
      <w:r w:rsidR="00FB24C9">
        <w:rPr>
          <w:i/>
          <w:iCs/>
        </w:rPr>
        <w:t>grid</w:t>
      </w:r>
      <w:r w:rsidR="00FB24C9">
        <w:t xml:space="preserve"> 2D definitivamente é a abordagem que utiliza o algoritmo de DDA</w:t>
      </w:r>
      <w:r w:rsidR="006E6B80">
        <w:t xml:space="preserve">, sendo em média 13x mais performático do que a abordagem </w:t>
      </w:r>
      <w:r w:rsidR="00AA44F7">
        <w:t xml:space="preserve">calculando pixel por pixel. O algoritmo que utiliza </w:t>
      </w:r>
      <w:r w:rsidR="004A2046">
        <w:t xml:space="preserve">a abordagem baseada vértices, por sua vez, possui sua performance baseada na quantidade de objetos que terão que ser calculados, </w:t>
      </w:r>
      <w:r w:rsidR="006706AD">
        <w:t>não possuindo uma comparação direta</w:t>
      </w:r>
      <w:r w:rsidR="005823FA">
        <w:t>.</w:t>
      </w:r>
    </w:p>
    <w:p w14:paraId="540E8BA4" w14:textId="61E66063" w:rsidR="00D1429C" w:rsidRPr="00FB24C9" w:rsidRDefault="004A2046" w:rsidP="00D50D89">
      <w:pPr>
        <w:pStyle w:val="TF-TEXTO"/>
      </w:pPr>
      <w:commentRangeStart w:id="404"/>
      <w:r>
        <w:t xml:space="preserve"> </w:t>
      </w:r>
      <w:r w:rsidR="001B3C49" w:rsidRPr="00422172">
        <w:rPr>
          <w:color w:val="FF0000"/>
        </w:rPr>
        <w:t xml:space="preserve">Necessário fazer </w:t>
      </w:r>
      <w:commentRangeEnd w:id="404"/>
      <w:r w:rsidR="00D30398">
        <w:rPr>
          <w:rStyle w:val="Refdecomentrio"/>
        </w:rPr>
        <w:commentReference w:id="404"/>
      </w:r>
      <w:r w:rsidR="00D42991" w:rsidRPr="00422172">
        <w:rPr>
          <w:color w:val="FF0000"/>
        </w:rPr>
        <w:t xml:space="preserve">uma especificação dos resultados, </w:t>
      </w:r>
      <w:r w:rsidR="00422172" w:rsidRPr="00422172">
        <w:rPr>
          <w:color w:val="FF0000"/>
        </w:rPr>
        <w:t>e dos futuros trabalhos.</w:t>
      </w:r>
    </w:p>
    <w:p w14:paraId="376FD652" w14:textId="77777777" w:rsidR="00F255FC" w:rsidRDefault="00F255FC">
      <w:pPr>
        <w:pStyle w:val="TF-REFERNCIASTTULO"/>
      </w:pPr>
      <w:bookmarkStart w:id="405" w:name="_Toc419598588"/>
      <w:bookmarkStart w:id="406" w:name="_Toc420721330"/>
      <w:bookmarkStart w:id="407" w:name="_Toc420721484"/>
      <w:bookmarkStart w:id="408" w:name="_Toc420721575"/>
      <w:bookmarkStart w:id="409" w:name="_Toc420721781"/>
      <w:bookmarkStart w:id="410" w:name="_Toc420723222"/>
      <w:bookmarkStart w:id="411" w:name="_Toc482682385"/>
      <w:bookmarkStart w:id="412" w:name="_Toc54169335"/>
      <w:bookmarkStart w:id="413" w:name="_Toc96491868"/>
      <w:bookmarkStart w:id="414" w:name="_Toc511928441"/>
      <w:commentRangeStart w:id="415"/>
      <w:commentRangeStart w:id="416"/>
      <w:r>
        <w:lastRenderedPageBreak/>
        <w:t>Referências</w:t>
      </w:r>
      <w:bookmarkEnd w:id="405"/>
      <w:bookmarkEnd w:id="406"/>
      <w:bookmarkEnd w:id="407"/>
      <w:bookmarkEnd w:id="408"/>
      <w:bookmarkEnd w:id="409"/>
      <w:bookmarkEnd w:id="410"/>
      <w:bookmarkEnd w:id="411"/>
      <w:bookmarkEnd w:id="412"/>
      <w:bookmarkEnd w:id="413"/>
      <w:bookmarkEnd w:id="414"/>
      <w:commentRangeEnd w:id="415"/>
      <w:r w:rsidR="00D30398">
        <w:rPr>
          <w:rStyle w:val="Refdecomentrio"/>
          <w:b w:val="0"/>
          <w:caps w:val="0"/>
        </w:rPr>
        <w:commentReference w:id="415"/>
      </w:r>
      <w:commentRangeEnd w:id="416"/>
      <w:r w:rsidR="00D30398">
        <w:rPr>
          <w:rStyle w:val="Refdecomentrio"/>
          <w:b w:val="0"/>
          <w:caps w:val="0"/>
        </w:rPr>
        <w:commentReference w:id="416"/>
      </w:r>
    </w:p>
    <w:p w14:paraId="0B1C2040" w14:textId="77777777" w:rsidR="00ED6711" w:rsidRDefault="00ED6711" w:rsidP="00ED6711">
      <w:pPr>
        <w:pStyle w:val="TF-REFERNCIASITEM"/>
      </w:pPr>
      <w:r>
        <w:t xml:space="preserve">CHENG, Darui; HAN, Honglei; FEI, Guangzheng. </w:t>
      </w:r>
      <w:r w:rsidRPr="00C25A98">
        <w:rPr>
          <w:b/>
          <w:bCs/>
          <w:lang w:val="en-US"/>
        </w:rPr>
        <w:t>Automatic Generation of Game Levels Based on Controllable Wave Function Collapse Algorithm</w:t>
      </w:r>
      <w:r w:rsidRPr="00C25A98">
        <w:rPr>
          <w:lang w:val="en-US"/>
        </w:rPr>
        <w:t xml:space="preserve">. In: International Conference on Electrical Contacts, 30., 2020, Suiça. Proceedings of the International Federation for Information Processing (IFIP), 2020, p. 37-50. </w:t>
      </w:r>
      <w:r>
        <w:t xml:space="preserve">Disponível em: </w:t>
      </w:r>
      <w:r w:rsidRPr="00890EE9">
        <w:t>https://www.researchgate.net/publication/348204502_Automatic_Generation_of_Game_Levels_Based_on_Controllable_Wave_Function_Collapse_Algorithm</w:t>
      </w:r>
      <w:r>
        <w:t>. Acesso em: 05 dez. 2022.</w:t>
      </w:r>
    </w:p>
    <w:p w14:paraId="510DDDFD" w14:textId="77777777" w:rsidR="00ED6711" w:rsidRPr="00C25A98" w:rsidRDefault="00ED6711" w:rsidP="00ED6711">
      <w:pPr>
        <w:pStyle w:val="TF-REFERNCIASITEM"/>
        <w:rPr>
          <w:highlight w:val="yellow"/>
          <w:lang w:val="en-US"/>
        </w:rPr>
      </w:pPr>
      <w:r>
        <w:t xml:space="preserve">GUMIN, Maxim. </w:t>
      </w:r>
      <w:r w:rsidRPr="00B33107">
        <w:rPr>
          <w:b/>
          <w:bCs/>
        </w:rPr>
        <w:t>mxgmn/WaveFunctionCollapse</w:t>
      </w:r>
      <w:r>
        <w:t xml:space="preserve">. 2019. Disponível em: </w:t>
      </w:r>
      <w:r w:rsidRPr="00381298">
        <w:t>https://github.com/mxgmn/WaveFunctionCollapse</w:t>
      </w:r>
      <w:r>
        <w:t xml:space="preserve">. </w:t>
      </w:r>
      <w:r w:rsidRPr="00C25A98">
        <w:rPr>
          <w:lang w:val="en-US"/>
        </w:rPr>
        <w:t>Acesso em: 05 dez. 2022.</w:t>
      </w:r>
    </w:p>
    <w:p w14:paraId="1C0A093B" w14:textId="77777777" w:rsidR="00ED6711" w:rsidRDefault="00ED6711" w:rsidP="00ED6711">
      <w:pPr>
        <w:pStyle w:val="TF-REFERNCIASITEM"/>
      </w:pPr>
      <w:r w:rsidRPr="00C25A98">
        <w:rPr>
          <w:lang w:val="en-US"/>
        </w:rPr>
        <w:t xml:space="preserve">KASAPAKIS, Vlasios; GAVALAS, Damianos; GALATIS, Panagiotis. Augmented reality in cultural heritage: Field of view awareness in an archaeological site mobile guide. </w:t>
      </w:r>
      <w:r w:rsidRPr="00C25A98">
        <w:rPr>
          <w:b/>
          <w:bCs/>
          <w:lang w:val="en-US"/>
        </w:rPr>
        <w:t>Journal of Ambient Intelligence and Smart Environments</w:t>
      </w:r>
      <w:r w:rsidRPr="00C25A98">
        <w:rPr>
          <w:lang w:val="en-US"/>
        </w:rPr>
        <w:t xml:space="preserve">, v. 8, n. 5, p. 501 – 514, 31 out. 2016. </w:t>
      </w:r>
      <w:r>
        <w:t xml:space="preserve">Disponível em: </w:t>
      </w:r>
      <w:r w:rsidRPr="00113595">
        <w:t>https://sci-hub.se/10.3233/ais-160394</w:t>
      </w:r>
      <w:r>
        <w:t>. Acesso em: 05 dez. 2022.</w:t>
      </w:r>
    </w:p>
    <w:p w14:paraId="4810D980" w14:textId="77777777" w:rsidR="00ED6711" w:rsidRPr="00C25A98" w:rsidRDefault="00ED6711" w:rsidP="00ED6711">
      <w:pPr>
        <w:pStyle w:val="TF-REFERNCIASITEM"/>
        <w:rPr>
          <w:lang w:val="en-US"/>
        </w:rPr>
      </w:pPr>
      <w:r w:rsidRPr="00C25A98">
        <w:rPr>
          <w:lang w:val="en-US"/>
        </w:rPr>
        <w:t xml:space="preserve">MORRIS, Quentin Edward. </w:t>
      </w:r>
      <w:r w:rsidRPr="00C25A98">
        <w:rPr>
          <w:b/>
          <w:bCs/>
          <w:lang w:val="en-US"/>
        </w:rPr>
        <w:t>Modifying Wave Function Collapse for more Complex Use in Game Generation and Design</w:t>
      </w:r>
      <w:r w:rsidRPr="00C25A98">
        <w:rPr>
          <w:lang w:val="en-US"/>
        </w:rPr>
        <w:t xml:space="preserve">. </w:t>
      </w:r>
      <w:r>
        <w:t xml:space="preserve">Orientador: Mark Lewis. 2021. 62 f. Tese de Honra (Ciência da Computação) – Curso de Ciência da Computação, Universidade de Trinity, Texas, 2021. Disponível em: </w:t>
      </w:r>
      <w:r w:rsidRPr="00C41020">
        <w:t>https://digitalcommons.trinity.edu/cgi/viewcontent.cgi?article=1058&amp;context=compsci_honors</w:t>
      </w:r>
      <w:r>
        <w:t xml:space="preserve">. </w:t>
      </w:r>
      <w:r w:rsidRPr="00C25A98">
        <w:rPr>
          <w:lang w:val="en-US"/>
        </w:rPr>
        <w:t>Acesso em: 05 dez 2022 .</w:t>
      </w:r>
    </w:p>
    <w:p w14:paraId="4974DEC3" w14:textId="77777777" w:rsidR="00ED6711" w:rsidRPr="00C25A98" w:rsidRDefault="00ED6711" w:rsidP="00ED6711">
      <w:pPr>
        <w:pStyle w:val="TF-REFERNCIASITEM"/>
        <w:rPr>
          <w:lang w:val="en-US"/>
        </w:rPr>
      </w:pPr>
      <w:r w:rsidRPr="00C25A98">
        <w:rPr>
          <w:lang w:val="en-US"/>
        </w:rPr>
        <w:t xml:space="preserve">PEDDIE, Jon. </w:t>
      </w:r>
      <w:r w:rsidRPr="00C25A98">
        <w:rPr>
          <w:b/>
          <w:bCs/>
          <w:lang w:val="en-US"/>
        </w:rPr>
        <w:t>What’s the Difference Between Ray Tracing, Ray Casting, and Ray Charles?</w:t>
      </w:r>
      <w:r w:rsidRPr="00C25A98">
        <w:rPr>
          <w:lang w:val="en-US"/>
        </w:rPr>
        <w:t xml:space="preserve">. </w:t>
      </w:r>
      <w:r>
        <w:t xml:space="preserve">2016. Disponível em: </w:t>
      </w:r>
      <w:r w:rsidRPr="00165754">
        <w:t>https://www.electronicdesign.com/technologies/displays/article/21801219/whats-the-difference-between-ray-tracing-ray-casting-and-ray-charles</w:t>
      </w:r>
      <w:r>
        <w:t xml:space="preserve">. </w:t>
      </w:r>
      <w:r w:rsidRPr="00C25A98">
        <w:rPr>
          <w:lang w:val="en-US"/>
        </w:rPr>
        <w:t>Acesso em 17 set. 2022.</w:t>
      </w:r>
    </w:p>
    <w:p w14:paraId="2392C1D2" w14:textId="77777777" w:rsidR="00ED6711" w:rsidRDefault="00ED6711" w:rsidP="00ED6711">
      <w:pPr>
        <w:pStyle w:val="TF-REFERNCIASITEM"/>
      </w:pPr>
      <w:r w:rsidRPr="00C25A98">
        <w:rPr>
          <w:lang w:val="en-US"/>
        </w:rPr>
        <w:t xml:space="preserve">RISI, Sebastian; LEHMAN, Joel; D’AMBROSIO, David B.; STANLEY, Kenneth O., Automatically Categorizing Procedurally Generated Content for Collecting Games. In: International Conference on the Foundations of Digital Games, 9., 2014, Nova Iorque. </w:t>
      </w:r>
      <w:r w:rsidRPr="00C25A98">
        <w:rPr>
          <w:b/>
          <w:bCs/>
          <w:lang w:val="en-US"/>
        </w:rPr>
        <w:t>Proceedings of the Workshop on Procedural Content Generation in Games</w:t>
      </w:r>
      <w:r w:rsidRPr="00C25A98">
        <w:rPr>
          <w:lang w:val="en-US"/>
        </w:rPr>
        <w:t>.</w:t>
      </w:r>
      <w:r w:rsidRPr="00C25A98">
        <w:rPr>
          <w:b/>
          <w:bCs/>
          <w:lang w:val="en-US"/>
        </w:rPr>
        <w:t xml:space="preserve"> </w:t>
      </w:r>
      <w:r>
        <w:t xml:space="preserve">Nova Iorque: </w:t>
      </w:r>
      <w:r w:rsidRPr="003F28AE">
        <w:t>Association for Computing Machinery</w:t>
      </w:r>
      <w:r>
        <w:t xml:space="preserve">, 2014. p. 1 - 7. Disponível em: </w:t>
      </w:r>
      <w:r w:rsidRPr="00BC53E1">
        <w:t>http://www.fdg2014.org/workshops/pcg2014_paper_02.pdf</w:t>
      </w:r>
      <w:r>
        <w:t>. Acesso em: 05 dez. 2022.</w:t>
      </w:r>
    </w:p>
    <w:p w14:paraId="50226D1B" w14:textId="77777777" w:rsidR="00ED6711" w:rsidRDefault="00ED6711" w:rsidP="00ED6711">
      <w:pPr>
        <w:pStyle w:val="TF-REFERNCIASITEM"/>
      </w:pPr>
      <w:r>
        <w:t>SAMPAIO, Eduardo José Torres; RAMALHO, Geber Lisboa.</w:t>
      </w:r>
      <w:r w:rsidRPr="00086A5B">
        <w:t xml:space="preserve"> </w:t>
      </w:r>
      <w:r w:rsidRPr="00CD230F">
        <w:rPr>
          <w:b/>
          <w:bCs/>
        </w:rPr>
        <w:t>Forge 16V</w:t>
      </w:r>
      <w:r w:rsidRPr="00CF4DA8">
        <w:t>:</w:t>
      </w:r>
      <w:r w:rsidRPr="00CD230F">
        <w:rPr>
          <w:b/>
          <w:bCs/>
        </w:rPr>
        <w:t xml:space="preserve"> </w:t>
      </w:r>
      <w:r w:rsidRPr="004B3DD6">
        <w:t>um framework para o desenvolvimento de jogos isométricos</w:t>
      </w:r>
      <w:r w:rsidRPr="00086A5B">
        <w:t>. 2003. Dissertação (Mestrado). Programa de Pós-Graduação em Ciência da Computação, Universidade Federal de Pernambuco, Recife</w:t>
      </w:r>
      <w:r>
        <w:t xml:space="preserve">. Disponível em: </w:t>
      </w:r>
      <w:r w:rsidRPr="00C946C4">
        <w:t>https://repositorio.ufpe.br/bitstream/123456789/2531/1/arquivo4819_1.pdf</w:t>
      </w:r>
      <w:r>
        <w:t>. Acesso em 05 dez. 2022.</w:t>
      </w:r>
    </w:p>
    <w:p w14:paraId="53C07A27" w14:textId="77777777" w:rsidR="00ED6711" w:rsidRDefault="00ED6711" w:rsidP="00ED6711">
      <w:pPr>
        <w:pStyle w:val="TF-REFERNCIASITEM"/>
      </w:pPr>
      <w:r w:rsidRPr="00C25A98">
        <w:rPr>
          <w:lang w:val="en-US"/>
        </w:rPr>
        <w:t xml:space="preserve">SANDHU, Arunpreet; CHEN, Zeyuan; MCCOY, Joshua. Enhancing wave function collapse with design-level constraints. In: International Conference on the Foundations of Digital Games, 14., 2019, Nova Iorque. </w:t>
      </w:r>
      <w:r w:rsidRPr="00C25A98">
        <w:rPr>
          <w:b/>
          <w:bCs/>
          <w:lang w:val="en-US"/>
        </w:rPr>
        <w:t>Proceedings of the Workshop on Procedural Content Generation in Game.</w:t>
      </w:r>
      <w:r w:rsidRPr="00C25A98">
        <w:rPr>
          <w:lang w:val="en-US"/>
        </w:rPr>
        <w:t xml:space="preserve"> </w:t>
      </w:r>
      <w:r>
        <w:t xml:space="preserve">Nova Iorque: Association for Computing Machinery, 2019. p. 1 - 9. Disponível em: </w:t>
      </w:r>
      <w:r w:rsidRPr="002235C3">
        <w:t>https://dl.acm.org/doi/pdf/10.1145/3337722.3337752</w:t>
      </w:r>
      <w:r>
        <w:t>. Acesso em: 05 dez. 2022.</w:t>
      </w:r>
    </w:p>
    <w:p w14:paraId="1A1AFFBD" w14:textId="77777777" w:rsidR="00ED6711" w:rsidRPr="00C25A98" w:rsidRDefault="00ED6711" w:rsidP="00ED6711">
      <w:pPr>
        <w:pStyle w:val="TF-REFERNCIASITEM"/>
        <w:rPr>
          <w:lang w:val="en-US"/>
        </w:rPr>
      </w:pPr>
      <w:r w:rsidRPr="00C25A98">
        <w:rPr>
          <w:lang w:val="en-US"/>
        </w:rPr>
        <w:t xml:space="preserve">SMITH, Gillian; GAN, Elaine; OTHENIN-GIRARD, Alexei; WHITEHEAD, Jim. PCG-Based Game Design: Enabling New Play Experiences through Procedural Content Generation. In: International Workshop on Procedural Content Generation in Games, 2., 2011, Nova Iorque. </w:t>
      </w:r>
      <w:r w:rsidRPr="00C25A98">
        <w:rPr>
          <w:b/>
          <w:bCs/>
          <w:lang w:val="en-US"/>
        </w:rPr>
        <w:t>Proceedings of the Workshop on Procedural Content Generation in Games</w:t>
      </w:r>
      <w:r w:rsidRPr="00C25A98">
        <w:rPr>
          <w:lang w:val="en-US"/>
        </w:rPr>
        <w:t xml:space="preserve">. </w:t>
      </w:r>
      <w:r>
        <w:t xml:space="preserve">Nova Iorque: Association for Computing Machinery, 2011. p 1 - 4. Disponível em: </w:t>
      </w:r>
      <w:r w:rsidRPr="003105AF">
        <w:t>https://dl.acm.org/doi/pdf/10.1145/2000919.2000926</w:t>
      </w:r>
      <w:r>
        <w:t xml:space="preserve">. </w:t>
      </w:r>
      <w:r w:rsidRPr="00C25A98">
        <w:rPr>
          <w:lang w:val="en-US"/>
        </w:rPr>
        <w:t>Acesso em: 05 dez. 2022.</w:t>
      </w:r>
    </w:p>
    <w:p w14:paraId="18D1B9C6" w14:textId="77777777" w:rsidR="00ED6711" w:rsidRPr="003B2EC3" w:rsidRDefault="00ED6711" w:rsidP="00ED6711">
      <w:pPr>
        <w:pStyle w:val="TF-REFERNCIASITEM"/>
      </w:pPr>
      <w:r w:rsidRPr="00C25A98">
        <w:rPr>
          <w:lang w:val="en-US"/>
        </w:rPr>
        <w:t xml:space="preserve">SUMMERVILLE, Adam; SNODGRASS, Sam; GUZDIAL, Matthew; HOLMGÅRD, Christoffer; HOOVER, Amy K.; ISAKSEN, Aaron; NEALEN, Andy; TOGELIUS, Julian. Procedural Content Generation via Machine Learning (PCGML). </w:t>
      </w:r>
      <w:r w:rsidRPr="00C25A98">
        <w:rPr>
          <w:b/>
          <w:bCs/>
          <w:lang w:val="en-US"/>
        </w:rPr>
        <w:t>IEEE Transactions on Games</w:t>
      </w:r>
      <w:r w:rsidRPr="00C25A98">
        <w:rPr>
          <w:lang w:val="en-US"/>
        </w:rPr>
        <w:t xml:space="preserve">, v. 10, n. 3, p. 257 – 270, set. 2018. </w:t>
      </w:r>
      <w:r>
        <w:t xml:space="preserve">Disponível em: </w:t>
      </w:r>
      <w:r w:rsidRPr="00AA65B0">
        <w:t>https://arxiv.org/pdf/1702.00539.pdf</w:t>
      </w:r>
      <w:r>
        <w:t>. Acesso em: 05 dez. 2022.</w:t>
      </w:r>
    </w:p>
    <w:p w14:paraId="0A07C660" w14:textId="024A482E" w:rsidR="00ED6711" w:rsidRPr="00ED6711" w:rsidRDefault="00ED6711" w:rsidP="00ED6711">
      <w:pPr>
        <w:pStyle w:val="TF-REFERNCIASITEM"/>
      </w:pPr>
      <w:r w:rsidRPr="00C25A98">
        <w:rPr>
          <w:lang w:val="en-US"/>
        </w:rPr>
        <w:t xml:space="preserve">WALSH, Corey H.; KARAMAN, Sertac. </w:t>
      </w:r>
      <w:r w:rsidRPr="00C25A98">
        <w:rPr>
          <w:b/>
          <w:bCs/>
          <w:lang w:val="en-US"/>
        </w:rPr>
        <w:t>CDDT: Fast Approximate 2D Ray Casting for Accelerated Localization</w:t>
      </w:r>
      <w:r w:rsidRPr="00C25A98">
        <w:rPr>
          <w:lang w:val="en-US"/>
        </w:rPr>
        <w:t xml:space="preserve">. In: International Conference on Robotics and Automation (ICRA), Australia. 2018, p. 3677 - 3684. </w:t>
      </w:r>
      <w:r w:rsidRPr="009B7440">
        <w:t>Disponível em: https://arxiv.org/pdf/1705.01167.pdf. Acesso em: 05 dez. 2022.</w:t>
      </w:r>
    </w:p>
    <w:p w14:paraId="587DD1F8" w14:textId="77777777" w:rsidR="0078787D" w:rsidRPr="00ED6711" w:rsidRDefault="00F255FC" w:rsidP="0078787D">
      <w:pPr>
        <w:pStyle w:val="TF-REFERNCIASITEM"/>
        <w:rPr>
          <w:color w:val="FF0000"/>
        </w:rPr>
      </w:pPr>
      <w:r w:rsidRPr="00ED6711">
        <w:rPr>
          <w:color w:val="FF0000"/>
        </w:rPr>
        <w:t>As referências deve</w:t>
      </w:r>
      <w:r w:rsidR="000B2318" w:rsidRPr="00ED6711">
        <w:rPr>
          <w:color w:val="FF0000"/>
        </w:rPr>
        <w:t>m</w:t>
      </w:r>
      <w:r w:rsidRPr="00ED6711">
        <w:rPr>
          <w:color w:val="FF0000"/>
        </w:rPr>
        <w:t xml:space="preserve"> </w:t>
      </w:r>
      <w:r w:rsidR="00F276C9" w:rsidRPr="00ED6711">
        <w:rPr>
          <w:color w:val="FF0000"/>
        </w:rPr>
        <w:t xml:space="preserve">ser </w:t>
      </w:r>
      <w:r w:rsidR="001939C0" w:rsidRPr="00ED6711">
        <w:rPr>
          <w:color w:val="FF0000"/>
        </w:rPr>
        <w:t>apresentadas em</w:t>
      </w:r>
      <w:r w:rsidR="0078787D" w:rsidRPr="00ED6711">
        <w:rPr>
          <w:color w:val="FF0000"/>
        </w:rPr>
        <w:t xml:space="preserve"> ordem alfabética.</w:t>
      </w:r>
      <w:r w:rsidR="00F276C9" w:rsidRPr="00ED6711">
        <w:rPr>
          <w:color w:val="FF0000"/>
        </w:rPr>
        <w:t xml:space="preserve"> </w:t>
      </w:r>
      <w:r w:rsidR="0078787D" w:rsidRPr="00ED6711">
        <w:rPr>
          <w:color w:val="FF0000"/>
        </w:rPr>
        <w:t xml:space="preserve">Só podem ser inseridas nas referências os documentos citados ao longo </w:t>
      </w:r>
      <w:r w:rsidR="00775223" w:rsidRPr="00ED6711">
        <w:rPr>
          <w:color w:val="FF0000"/>
        </w:rPr>
        <w:t>do artigo</w:t>
      </w:r>
      <w:r w:rsidR="0078787D" w:rsidRPr="00ED6711">
        <w:rPr>
          <w:color w:val="FF0000"/>
        </w:rPr>
        <w:t xml:space="preserve">. </w:t>
      </w:r>
      <w:r w:rsidR="001939C0" w:rsidRPr="00ED6711">
        <w:rPr>
          <w:color w:val="FF0000"/>
        </w:rPr>
        <w:t>Todos os documentos citados obrigatoriamente têm</w:t>
      </w:r>
      <w:r w:rsidR="0078787D" w:rsidRPr="00ED6711">
        <w:rPr>
          <w:color w:val="FF0000"/>
        </w:rPr>
        <w:t xml:space="preserve"> que estar inserido</w:t>
      </w:r>
      <w:r w:rsidR="001939C0" w:rsidRPr="00ED6711">
        <w:rPr>
          <w:color w:val="FF0000"/>
        </w:rPr>
        <w:t>s</w:t>
      </w:r>
      <w:r w:rsidR="0078787D" w:rsidRPr="00ED6711">
        <w:rPr>
          <w:color w:val="FF0000"/>
        </w:rPr>
        <w:t xml:space="preserve"> nas </w:t>
      </w:r>
      <w:r w:rsidR="001939C0" w:rsidRPr="00ED6711">
        <w:rPr>
          <w:color w:val="FF0000"/>
        </w:rPr>
        <w:t>referências.</w:t>
      </w:r>
      <w:r w:rsidR="00FB3BA6" w:rsidRPr="00ED6711">
        <w:rPr>
          <w:color w:val="FF0000"/>
        </w:rPr>
        <w:t xml:space="preserve"> A seguir são apresentados </w:t>
      </w:r>
      <w:r w:rsidR="0078787D" w:rsidRPr="00ED6711">
        <w:rPr>
          <w:color w:val="FF0000"/>
        </w:rPr>
        <w:t>alguns exemplos de referências bibliográficas.</w:t>
      </w:r>
      <w:r w:rsidR="00FB3BA6" w:rsidRPr="00ED6711">
        <w:rPr>
          <w:color w:val="FF0000"/>
        </w:rPr>
        <w:t xml:space="preserve"> Destaca-se que deve ser seguida a norma da ABNT.</w:t>
      </w:r>
    </w:p>
    <w:p w14:paraId="6DECEA30" w14:textId="77777777" w:rsidR="00F255FC" w:rsidRPr="00ED6711" w:rsidRDefault="00FB3BA6">
      <w:pPr>
        <w:pStyle w:val="TF-REFERNCIASITEM"/>
        <w:rPr>
          <w:color w:val="FF0000"/>
        </w:rPr>
      </w:pPr>
      <w:r w:rsidRPr="00ED6711">
        <w:rPr>
          <w:color w:val="FF0000"/>
        </w:rPr>
        <w:t xml:space="preserve"> </w:t>
      </w:r>
      <w:r w:rsidR="00F255FC" w:rsidRPr="00ED6711">
        <w:rPr>
          <w:color w:val="FF0000"/>
        </w:rPr>
        <w:t xml:space="preserve">[parte de um documento:] </w:t>
      </w:r>
    </w:p>
    <w:p w14:paraId="34E11E23" w14:textId="77777777" w:rsidR="00F255FC" w:rsidRPr="00ED6711" w:rsidRDefault="00F255FC">
      <w:pPr>
        <w:pStyle w:val="TF-REFERNCIASITEM"/>
        <w:rPr>
          <w:color w:val="FF0000"/>
        </w:rPr>
      </w:pPr>
      <w:r w:rsidRPr="00ED6711">
        <w:rPr>
          <w:color w:val="FF0000"/>
        </w:rPr>
        <w:t xml:space="preserve">AMADO, Gilles. Coesão organizacional e ilusão coletiva. In: MOTTA, Fernando C. P.; FREITAS, Maria E. (Org.). </w:t>
      </w:r>
      <w:r w:rsidRPr="00ED6711">
        <w:rPr>
          <w:b/>
          <w:color w:val="FF0000"/>
        </w:rPr>
        <w:t>Vida psíquica e organização</w:t>
      </w:r>
      <w:r w:rsidRPr="00ED6711">
        <w:rPr>
          <w:color w:val="FF0000"/>
        </w:rPr>
        <w:t>. Rio de Janeiro: FGV, 2000. p. 103-115.</w:t>
      </w:r>
    </w:p>
    <w:p w14:paraId="3B4DF15E" w14:textId="77777777" w:rsidR="00F255FC" w:rsidRPr="00ED6711" w:rsidRDefault="00F255FC">
      <w:pPr>
        <w:pStyle w:val="TF-REFERNCIASITEM"/>
        <w:rPr>
          <w:color w:val="FF0000"/>
        </w:rPr>
      </w:pPr>
      <w:r w:rsidRPr="00ED6711">
        <w:rPr>
          <w:color w:val="FF0000"/>
        </w:rPr>
        <w:t>[trabalho acadêmico ou monografia (TCC/Estágio, especialização, dissertação, tese):]</w:t>
      </w:r>
    </w:p>
    <w:p w14:paraId="38317605" w14:textId="77777777" w:rsidR="00F255FC" w:rsidRPr="00ED6711" w:rsidRDefault="00F255FC">
      <w:pPr>
        <w:pStyle w:val="TF-REFERNCIASITEM"/>
        <w:rPr>
          <w:color w:val="FF0000"/>
        </w:rPr>
      </w:pPr>
      <w:r w:rsidRPr="00ED6711">
        <w:rPr>
          <w:color w:val="FF0000"/>
        </w:rPr>
        <w:lastRenderedPageBreak/>
        <w:t xml:space="preserve">AMBONI, Narcisa F. </w:t>
      </w:r>
      <w:r w:rsidRPr="00ED6711">
        <w:rPr>
          <w:b/>
          <w:color w:val="FF0000"/>
        </w:rPr>
        <w:t>Estratégias organizacionais</w:t>
      </w:r>
      <w:r w:rsidRPr="00ED6711">
        <w:rPr>
          <w:color w:val="FF0000"/>
        </w:rPr>
        <w:t>: um estudo de multicasos em sistemas universitários federais das capitais da região sul do país. 1995. 143 f. Dissertação (Mestrado em Administração) - Curso de Pós-</w:t>
      </w:r>
      <w:r w:rsidR="00F276C9" w:rsidRPr="00ED6711">
        <w:rPr>
          <w:color w:val="FF0000"/>
        </w:rPr>
        <w:t xml:space="preserve">Graduação </w:t>
      </w:r>
      <w:r w:rsidRPr="00ED6711">
        <w:rPr>
          <w:color w:val="FF0000"/>
        </w:rPr>
        <w:t>em Administração, Universidade Federal de Santa Catarina, Florianópolis.</w:t>
      </w:r>
    </w:p>
    <w:p w14:paraId="5C89739C" w14:textId="77777777" w:rsidR="00F255FC" w:rsidRPr="00ED6711" w:rsidRDefault="00F255FC">
      <w:pPr>
        <w:pStyle w:val="TF-REFERNCIASITEM"/>
        <w:rPr>
          <w:color w:val="FF0000"/>
        </w:rPr>
      </w:pPr>
      <w:r w:rsidRPr="00ED6711">
        <w:rPr>
          <w:color w:val="FF0000"/>
        </w:rPr>
        <w:t>[norma técnica:]</w:t>
      </w:r>
    </w:p>
    <w:p w14:paraId="202500B0" w14:textId="77777777" w:rsidR="00F255FC" w:rsidRPr="00ED6711" w:rsidRDefault="00F255FC">
      <w:pPr>
        <w:pStyle w:val="TF-REFERNCIASITEM"/>
        <w:rPr>
          <w:color w:val="FF0000"/>
        </w:rPr>
      </w:pPr>
      <w:r w:rsidRPr="00ED6711">
        <w:rPr>
          <w:color w:val="FF0000"/>
        </w:rPr>
        <w:t xml:space="preserve">ASSOCIAÇÃO BRASILEIRA DE NORMAS TÉCNICAS. </w:t>
      </w:r>
      <w:r w:rsidRPr="00ED6711">
        <w:rPr>
          <w:b/>
          <w:color w:val="FF0000"/>
        </w:rPr>
        <w:t>NBR 6023</w:t>
      </w:r>
      <w:r w:rsidRPr="00ED6711">
        <w:rPr>
          <w:color w:val="FF0000"/>
        </w:rPr>
        <w:t>: informação e documentação: referências - elaboração. Rio de Janeiro, 2002a.</w:t>
      </w:r>
      <w:r w:rsidR="00F530D7" w:rsidRPr="00ED6711">
        <w:rPr>
          <w:color w:val="FF0000"/>
        </w:rPr>
        <w:t xml:space="preserve"> 24 p.</w:t>
      </w:r>
    </w:p>
    <w:p w14:paraId="469831AF" w14:textId="7102E5EB" w:rsidR="00F255FC" w:rsidRPr="00ED6711" w:rsidRDefault="00036052">
      <w:pPr>
        <w:pStyle w:val="TF-REFERNCIASITEM"/>
        <w:rPr>
          <w:color w:val="FF0000"/>
        </w:rPr>
      </w:pPr>
      <w:r w:rsidRPr="00ED6711">
        <w:rPr>
          <w:color w:val="FF0000"/>
        </w:rPr>
        <w:t>ASSOCIAÇÃO BRASILEIRA DE NORMAS TÉCNICAS</w:t>
      </w:r>
      <w:r w:rsidR="00F255FC" w:rsidRPr="00ED6711">
        <w:rPr>
          <w:color w:val="FF0000"/>
        </w:rPr>
        <w:t xml:space="preserve">. </w:t>
      </w:r>
      <w:r w:rsidR="00F255FC" w:rsidRPr="00ED6711">
        <w:rPr>
          <w:b/>
          <w:color w:val="FF0000"/>
        </w:rPr>
        <w:t>NBR 10520</w:t>
      </w:r>
      <w:r w:rsidR="00F255FC" w:rsidRPr="00ED6711">
        <w:rPr>
          <w:color w:val="FF0000"/>
        </w:rPr>
        <w:t>: informação e documentação: citações em documentos: apresentação. Rio de Janeiro, 2002b.</w:t>
      </w:r>
      <w:r w:rsidR="00F530D7" w:rsidRPr="00ED6711">
        <w:rPr>
          <w:color w:val="FF0000"/>
        </w:rPr>
        <w:t xml:space="preserve"> 7 p.</w:t>
      </w:r>
    </w:p>
    <w:p w14:paraId="57B6E6EE" w14:textId="77777777" w:rsidR="00F255FC" w:rsidRPr="00ED6711" w:rsidRDefault="007C45C4">
      <w:pPr>
        <w:pStyle w:val="TF-REFERNCIASITEM"/>
        <w:rPr>
          <w:color w:val="FF0000"/>
        </w:rPr>
      </w:pPr>
      <w:r w:rsidRPr="00ED6711">
        <w:rPr>
          <w:color w:val="FF0000"/>
        </w:rPr>
        <w:t xml:space="preserve"> </w:t>
      </w:r>
      <w:r w:rsidR="00F255FC" w:rsidRPr="00ED6711">
        <w:rPr>
          <w:color w:val="FF0000"/>
        </w:rPr>
        <w:t>[livro:]</w:t>
      </w:r>
    </w:p>
    <w:p w14:paraId="1EC628EE" w14:textId="77777777" w:rsidR="00F255FC" w:rsidRPr="00ED6711" w:rsidRDefault="00F255FC">
      <w:pPr>
        <w:pStyle w:val="TF-REFERNCIASITEM"/>
        <w:rPr>
          <w:color w:val="FF0000"/>
        </w:rPr>
      </w:pPr>
      <w:r w:rsidRPr="00ED6711">
        <w:rPr>
          <w:color w:val="FF0000"/>
        </w:rPr>
        <w:t xml:space="preserve">BASTOS, Lília R.; PAIXÃO, </w:t>
      </w:r>
      <w:r w:rsidR="001939C0" w:rsidRPr="00ED6711">
        <w:rPr>
          <w:color w:val="FF0000"/>
        </w:rPr>
        <w:t>Lyra; FERNANDES</w:t>
      </w:r>
      <w:r w:rsidRPr="00ED6711">
        <w:rPr>
          <w:color w:val="FF0000"/>
        </w:rPr>
        <w:t xml:space="preserve">, Lúcia M. </w:t>
      </w:r>
      <w:r w:rsidRPr="00ED6711">
        <w:rPr>
          <w:b/>
          <w:color w:val="FF0000"/>
        </w:rPr>
        <w:t>Manual para a elaboração de projetos e relatórios de pesquisa, teses e dissertações</w:t>
      </w:r>
      <w:r w:rsidRPr="00ED6711">
        <w:rPr>
          <w:color w:val="FF0000"/>
        </w:rPr>
        <w:t>. Rio de Janeiro: Zahar, 1979.</w:t>
      </w:r>
    </w:p>
    <w:p w14:paraId="331CFE97" w14:textId="77777777" w:rsidR="00F255FC" w:rsidRPr="00ED6711" w:rsidRDefault="00F255FC">
      <w:pPr>
        <w:pStyle w:val="TF-REFERNCIASITEM"/>
        <w:rPr>
          <w:color w:val="FF0000"/>
        </w:rPr>
      </w:pPr>
      <w:r w:rsidRPr="00ED6711">
        <w:rPr>
          <w:color w:val="FF0000"/>
        </w:rPr>
        <w:t>[trabalho acadêmico ou monografia (TCC/Estágio, especialização, dissertação, tese):]</w:t>
      </w:r>
    </w:p>
    <w:p w14:paraId="7A5FAF4F" w14:textId="77777777" w:rsidR="00F255FC" w:rsidRPr="00ED6711" w:rsidRDefault="00F255FC">
      <w:pPr>
        <w:pStyle w:val="TF-REFERNCIASITEM"/>
        <w:rPr>
          <w:color w:val="FF0000"/>
        </w:rPr>
      </w:pPr>
      <w:r w:rsidRPr="00ED6711">
        <w:rPr>
          <w:color w:val="FF0000"/>
        </w:rPr>
        <w:t xml:space="preserve">BRUXEL, Jorge L. </w:t>
      </w:r>
      <w:r w:rsidRPr="00ED6711">
        <w:rPr>
          <w:b/>
          <w:color w:val="FF0000"/>
        </w:rPr>
        <w:t>Definição de um interpretador para a linguagem Portugol, utilizando gramática de atributos</w:t>
      </w:r>
      <w:r w:rsidRPr="00ED6711">
        <w:rPr>
          <w:color w:val="FF0000"/>
        </w:rPr>
        <w:t xml:space="preserve">. 1996. 77 f. Trabalho de Conclusão de Curso (Bacharelado em </w:t>
      </w:r>
      <w:r w:rsidR="003A2B7D" w:rsidRPr="00ED6711">
        <w:rPr>
          <w:color w:val="FF0000"/>
        </w:rPr>
        <w:t>Ciência da Computação</w:t>
      </w:r>
      <w:r w:rsidRPr="00ED6711">
        <w:rPr>
          <w:color w:val="FF0000"/>
        </w:rPr>
        <w:t>) - Centro de Ciências Exatas e Naturais, Universidade Regional de Blumenau, Blumenau.</w:t>
      </w:r>
    </w:p>
    <w:p w14:paraId="43D55C57" w14:textId="77777777" w:rsidR="00F255FC" w:rsidRPr="00ED6711" w:rsidRDefault="00F255FC">
      <w:pPr>
        <w:pStyle w:val="TF-REFERNCIASITEM"/>
        <w:rPr>
          <w:color w:val="FF0000"/>
        </w:rPr>
      </w:pPr>
      <w:r w:rsidRPr="00ED6711">
        <w:rPr>
          <w:color w:val="FF0000"/>
        </w:rPr>
        <w:t>[verbete de enciclopédia em meio eletrônico:]</w:t>
      </w:r>
    </w:p>
    <w:p w14:paraId="6B444C25" w14:textId="77777777" w:rsidR="00F255FC" w:rsidRPr="00ED6711" w:rsidRDefault="00F255FC">
      <w:pPr>
        <w:pStyle w:val="TF-REFERNCIASITEM"/>
        <w:rPr>
          <w:color w:val="FF0000"/>
        </w:rPr>
      </w:pPr>
      <w:r w:rsidRPr="00ED6711">
        <w:rPr>
          <w:color w:val="FF0000"/>
        </w:rPr>
        <w:t>EDITORES gráficos. In: WIKIPEDIA, a enciclopédia livre. [S.l.]: Wikimedia Foundation, 2006. Disponível em: http://pt.wikipedia.org/wiki/Editores_graficos. Acesso em: 13 maio 2006.</w:t>
      </w:r>
    </w:p>
    <w:p w14:paraId="362A1FC7" w14:textId="77777777" w:rsidR="00F255FC" w:rsidRPr="00ED6711" w:rsidRDefault="00F255FC">
      <w:pPr>
        <w:pStyle w:val="TF-REFERNCIASITEM"/>
        <w:rPr>
          <w:color w:val="FF0000"/>
        </w:rPr>
      </w:pPr>
      <w:r w:rsidRPr="00ED6711">
        <w:rPr>
          <w:color w:val="FF0000"/>
        </w:rPr>
        <w:t>[artigo em evento:]</w:t>
      </w:r>
    </w:p>
    <w:p w14:paraId="0911E459" w14:textId="77777777" w:rsidR="00F255FC" w:rsidRPr="00ED6711" w:rsidRDefault="00F255FC">
      <w:pPr>
        <w:pStyle w:val="TF-REFERNCIASITEM"/>
        <w:rPr>
          <w:color w:val="FF0000"/>
          <w:lang w:val="en-US"/>
        </w:rPr>
      </w:pPr>
      <w:r w:rsidRPr="00ED6711">
        <w:rPr>
          <w:color w:val="FF0000"/>
        </w:rPr>
        <w:t xml:space="preserve">FRALEIGH, Arnold. </w:t>
      </w:r>
      <w:r w:rsidRPr="00ED6711">
        <w:rPr>
          <w:color w:val="FF0000"/>
          <w:lang w:val="en-US"/>
        </w:rPr>
        <w:t xml:space="preserve">The Algerian of independence. In: ANNUAL MEETING OF THE AMERICAN SOCIETY OF INTERNATIONAL LAW, </w:t>
      </w:r>
      <w:r w:rsidR="001939C0" w:rsidRPr="00ED6711">
        <w:rPr>
          <w:color w:val="FF0000"/>
          <w:lang w:val="en-US"/>
        </w:rPr>
        <w:t>61,</w:t>
      </w:r>
      <w:r w:rsidRPr="00ED6711">
        <w:rPr>
          <w:color w:val="FF0000"/>
          <w:lang w:val="en-US"/>
        </w:rPr>
        <w:t xml:space="preserve"> 1967, Washington. </w:t>
      </w:r>
      <w:r w:rsidRPr="00ED6711">
        <w:rPr>
          <w:b/>
          <w:color w:val="FF0000"/>
          <w:lang w:val="en-US"/>
        </w:rPr>
        <w:t>Proceedings…</w:t>
      </w:r>
      <w:r w:rsidRPr="00ED6711">
        <w:rPr>
          <w:color w:val="FF0000"/>
          <w:lang w:val="en-US"/>
        </w:rPr>
        <w:t xml:space="preserve"> Washington: Society of International Law, 1967. p. 6-12.</w:t>
      </w:r>
    </w:p>
    <w:p w14:paraId="0E71CFA6" w14:textId="77777777" w:rsidR="00224BB2" w:rsidRPr="00ED6711" w:rsidRDefault="00FB3BA6" w:rsidP="00224BB2">
      <w:pPr>
        <w:pStyle w:val="TF-REFERNCIASITEM"/>
        <w:rPr>
          <w:color w:val="FF0000"/>
          <w:lang w:val="en-US"/>
        </w:rPr>
      </w:pPr>
      <w:r w:rsidRPr="00ED6711">
        <w:rPr>
          <w:color w:val="FF0000"/>
          <w:lang w:val="en-US"/>
        </w:rPr>
        <w:t xml:space="preserve"> </w:t>
      </w:r>
      <w:r w:rsidR="00224BB2" w:rsidRPr="00ED6711">
        <w:rPr>
          <w:color w:val="FF0000"/>
          <w:lang w:val="en-US"/>
        </w:rPr>
        <w:t>[norma técnica:]</w:t>
      </w:r>
    </w:p>
    <w:p w14:paraId="3F37D850" w14:textId="77777777" w:rsidR="00A71157" w:rsidRPr="00ED6711" w:rsidRDefault="00224BB2">
      <w:pPr>
        <w:pStyle w:val="TF-REFERNCIASITEM"/>
        <w:rPr>
          <w:color w:val="FF0000"/>
        </w:rPr>
      </w:pPr>
      <w:r w:rsidRPr="00ED6711">
        <w:rPr>
          <w:color w:val="FF0000"/>
          <w:lang w:val="en-US"/>
        </w:rPr>
        <w:t xml:space="preserve">IBGE. </w:t>
      </w:r>
      <w:r w:rsidRPr="00ED6711">
        <w:rPr>
          <w:b/>
          <w:color w:val="FF0000"/>
        </w:rPr>
        <w:t>Normas para apresentação tabular</w:t>
      </w:r>
      <w:r w:rsidRPr="00ED6711">
        <w:rPr>
          <w:color w:val="FF0000"/>
        </w:rPr>
        <w:t xml:space="preserve">. 3. ed. Rio de Janeiro, 1993. 61 p. Disponível em: </w:t>
      </w:r>
      <w:r w:rsidR="00A71157" w:rsidRPr="00ED6711">
        <w:rPr>
          <w:color w:val="FF0000"/>
        </w:rPr>
        <w:t>http://biblioteca.ibge.gov.br/visualizacao/monografias/GEBIS%20-%20RJ/normastabular.pdf</w:t>
      </w:r>
      <w:r w:rsidRPr="00ED6711">
        <w:rPr>
          <w:color w:val="FF0000"/>
        </w:rPr>
        <w:t>. Acesso em:</w:t>
      </w:r>
      <w:r w:rsidR="00A71157" w:rsidRPr="00ED6711">
        <w:rPr>
          <w:color w:val="FF0000"/>
        </w:rPr>
        <w:t xml:space="preserve"> </w:t>
      </w:r>
      <w:r w:rsidR="00871A41" w:rsidRPr="00ED6711">
        <w:rPr>
          <w:color w:val="FF0000"/>
        </w:rPr>
        <w:t>27</w:t>
      </w:r>
      <w:r w:rsidR="00A71157" w:rsidRPr="00ED6711">
        <w:rPr>
          <w:color w:val="FF0000"/>
        </w:rPr>
        <w:t xml:space="preserve"> </w:t>
      </w:r>
      <w:r w:rsidR="00871A41" w:rsidRPr="00ED6711">
        <w:rPr>
          <w:color w:val="FF0000"/>
        </w:rPr>
        <w:t>ago.</w:t>
      </w:r>
      <w:r w:rsidR="00A71157" w:rsidRPr="00ED6711">
        <w:rPr>
          <w:color w:val="FF0000"/>
        </w:rPr>
        <w:t xml:space="preserve"> </w:t>
      </w:r>
      <w:r w:rsidR="000E311F" w:rsidRPr="00ED6711">
        <w:rPr>
          <w:color w:val="FF0000"/>
        </w:rPr>
        <w:t>2013</w:t>
      </w:r>
      <w:r w:rsidR="00A71157" w:rsidRPr="00ED6711">
        <w:rPr>
          <w:color w:val="FF0000"/>
        </w:rPr>
        <w:t xml:space="preserve">. </w:t>
      </w:r>
    </w:p>
    <w:p w14:paraId="5C725A10" w14:textId="77777777" w:rsidR="00F255FC" w:rsidRPr="00ED6711" w:rsidRDefault="00F255FC">
      <w:pPr>
        <w:pStyle w:val="TF-REFERNCIASITEM"/>
        <w:rPr>
          <w:color w:val="FF0000"/>
          <w:lang w:val="en-US"/>
        </w:rPr>
      </w:pPr>
      <w:r w:rsidRPr="00ED6711">
        <w:rPr>
          <w:color w:val="FF0000"/>
          <w:lang w:val="en-US"/>
        </w:rPr>
        <w:t xml:space="preserve">[artigo </w:t>
      </w:r>
      <w:r w:rsidR="00FB3BA6" w:rsidRPr="00ED6711">
        <w:rPr>
          <w:color w:val="FF0000"/>
          <w:lang w:val="en-US"/>
        </w:rPr>
        <w:t>em</w:t>
      </w:r>
      <w:r w:rsidRPr="00ED6711">
        <w:rPr>
          <w:color w:val="FF0000"/>
          <w:lang w:val="en-US"/>
        </w:rPr>
        <w:t xml:space="preserve"> periódico:]</w:t>
      </w:r>
    </w:p>
    <w:p w14:paraId="29F61252" w14:textId="77777777" w:rsidR="00F255FC" w:rsidRPr="00ED6711" w:rsidRDefault="00F255FC">
      <w:pPr>
        <w:pStyle w:val="TF-REFERNCIASITEM"/>
        <w:rPr>
          <w:color w:val="FF0000"/>
          <w:lang w:val="en-US"/>
        </w:rPr>
      </w:pPr>
      <w:r w:rsidRPr="00ED6711">
        <w:rPr>
          <w:color w:val="FF0000"/>
          <w:lang w:val="en-US"/>
        </w:rPr>
        <w:t xml:space="preserve">KNUTH, Donald E. Semantic of context-free languages. </w:t>
      </w:r>
      <w:r w:rsidRPr="00ED6711">
        <w:rPr>
          <w:b/>
          <w:color w:val="FF0000"/>
          <w:lang w:val="en-US"/>
        </w:rPr>
        <w:t>Mathematical Systems Theory</w:t>
      </w:r>
      <w:r w:rsidRPr="00ED6711">
        <w:rPr>
          <w:color w:val="FF0000"/>
          <w:lang w:val="en-US"/>
        </w:rPr>
        <w:t xml:space="preserve">, New York, v. 2, n. 2, p. 33-50, </w:t>
      </w:r>
      <w:r w:rsidR="00FB3BA6" w:rsidRPr="00ED6711">
        <w:rPr>
          <w:color w:val="FF0000"/>
          <w:lang w:val="en-US"/>
        </w:rPr>
        <w:t>jan</w:t>
      </w:r>
      <w:r w:rsidRPr="00ED6711">
        <w:rPr>
          <w:color w:val="FF0000"/>
          <w:lang w:val="en-US"/>
        </w:rPr>
        <w:t>./</w:t>
      </w:r>
      <w:r w:rsidR="00FB3BA6" w:rsidRPr="00ED6711">
        <w:rPr>
          <w:color w:val="FF0000"/>
          <w:lang w:val="en-US"/>
        </w:rPr>
        <w:t>mar</w:t>
      </w:r>
      <w:r w:rsidRPr="00ED6711">
        <w:rPr>
          <w:color w:val="FF0000"/>
          <w:lang w:val="en-US"/>
        </w:rPr>
        <w:t>. 1968.</w:t>
      </w:r>
    </w:p>
    <w:p w14:paraId="6029ACF4" w14:textId="77777777" w:rsidR="00F255FC" w:rsidRPr="00ED6711" w:rsidRDefault="00F255FC">
      <w:pPr>
        <w:pStyle w:val="TF-REFERNCIASITEM"/>
        <w:rPr>
          <w:color w:val="FF0000"/>
        </w:rPr>
      </w:pPr>
      <w:r w:rsidRPr="00ED6711">
        <w:rPr>
          <w:color w:val="FF0000"/>
        </w:rPr>
        <w:t>[trabalho acadêmico ou monografia (TCC/Estágio, especialização, dissertação, tese):]</w:t>
      </w:r>
    </w:p>
    <w:p w14:paraId="39DCEC53" w14:textId="77777777" w:rsidR="00F255FC" w:rsidRPr="00ED6711" w:rsidRDefault="00F255FC">
      <w:pPr>
        <w:pStyle w:val="TF-REFERNCIASITEM"/>
        <w:rPr>
          <w:color w:val="FF0000"/>
        </w:rPr>
      </w:pPr>
      <w:r w:rsidRPr="00ED6711">
        <w:rPr>
          <w:color w:val="FF0000"/>
        </w:rPr>
        <w:t xml:space="preserve">SCHUBERT, Lucas A. </w:t>
      </w:r>
      <w:r w:rsidRPr="00ED6711">
        <w:rPr>
          <w:b/>
          <w:color w:val="FF0000"/>
        </w:rPr>
        <w:t>Aplicativo para controle de ferrovia utilizando processamento em tempo real e redes de Petri</w:t>
      </w:r>
      <w:r w:rsidRPr="00ED6711">
        <w:rPr>
          <w:color w:val="FF0000"/>
        </w:rPr>
        <w:t xml:space="preserve">. 2003. 76 f. Trabalho de Conclusão de Curso (Bacharelado em </w:t>
      </w:r>
      <w:r w:rsidR="003A2B7D" w:rsidRPr="00ED6711">
        <w:rPr>
          <w:color w:val="FF0000"/>
        </w:rPr>
        <w:t>Ciência da Computação</w:t>
      </w:r>
      <w:r w:rsidRPr="00ED6711">
        <w:rPr>
          <w:color w:val="FF0000"/>
        </w:rPr>
        <w:t>) - Centro de Ciências Exatas e Naturais, Universidade Regional de Blumenau, Blumenau.</w:t>
      </w:r>
    </w:p>
    <w:p w14:paraId="6B630444" w14:textId="77777777" w:rsidR="00FB3BA6" w:rsidRPr="00ED6711" w:rsidRDefault="00F255FC">
      <w:pPr>
        <w:pStyle w:val="TF-REFERNCIASITEM"/>
        <w:rPr>
          <w:color w:val="FF0000"/>
        </w:rPr>
      </w:pPr>
      <w:r w:rsidRPr="00ED6711">
        <w:rPr>
          <w:color w:val="FF0000"/>
        </w:rPr>
        <w:t>[página da internet</w:t>
      </w:r>
      <w:r w:rsidR="00FB3BA6" w:rsidRPr="00ED6711">
        <w:rPr>
          <w:color w:val="FF0000"/>
        </w:rPr>
        <w:t xml:space="preserve"> com autor]</w:t>
      </w:r>
    </w:p>
    <w:p w14:paraId="50A795EB" w14:textId="77777777" w:rsidR="00F255FC" w:rsidRPr="00ED6711" w:rsidRDefault="00F255FC">
      <w:pPr>
        <w:pStyle w:val="TF-REFERNCIASITEM"/>
        <w:rPr>
          <w:color w:val="FF0000"/>
        </w:rPr>
      </w:pPr>
      <w:r w:rsidRPr="00ED6711">
        <w:rPr>
          <w:color w:val="FF0000"/>
        </w:rPr>
        <w:t xml:space="preserve">SCHULER, João P. S. </w:t>
      </w:r>
      <w:r w:rsidRPr="00ED6711">
        <w:rPr>
          <w:b/>
          <w:color w:val="FF0000"/>
        </w:rPr>
        <w:t>Tutorial de Delphi</w:t>
      </w:r>
      <w:r w:rsidRPr="00ED6711">
        <w:rPr>
          <w:color w:val="FF0000"/>
        </w:rPr>
        <w:t>. Porto Alegre, [2002]. Disponível em: http://www.schulers.com/jpss/pascal/dtut/. Acesso em: 2</w:t>
      </w:r>
      <w:r w:rsidR="009B10D6" w:rsidRPr="00ED6711">
        <w:rPr>
          <w:color w:val="FF0000"/>
        </w:rPr>
        <w:t>7</w:t>
      </w:r>
      <w:r w:rsidRPr="00ED6711">
        <w:rPr>
          <w:color w:val="FF0000"/>
        </w:rPr>
        <w:t xml:space="preserve"> </w:t>
      </w:r>
      <w:r w:rsidR="009B10D6" w:rsidRPr="00ED6711">
        <w:rPr>
          <w:color w:val="FF0000"/>
        </w:rPr>
        <w:t>ago</w:t>
      </w:r>
      <w:r w:rsidRPr="00ED6711">
        <w:rPr>
          <w:color w:val="FF0000"/>
        </w:rPr>
        <w:t>. 20</w:t>
      </w:r>
      <w:r w:rsidR="009B10D6" w:rsidRPr="00ED6711">
        <w:rPr>
          <w:color w:val="FF0000"/>
        </w:rPr>
        <w:t>1</w:t>
      </w:r>
      <w:r w:rsidRPr="00ED6711">
        <w:rPr>
          <w:color w:val="FF0000"/>
        </w:rPr>
        <w:t>3.</w:t>
      </w:r>
    </w:p>
    <w:p w14:paraId="482F43E5" w14:textId="77777777" w:rsidR="00FB3BA6" w:rsidRPr="00ED6711" w:rsidRDefault="00FB3BA6" w:rsidP="00FB3BA6">
      <w:pPr>
        <w:pStyle w:val="TF-REFERNCIASITEM"/>
        <w:rPr>
          <w:color w:val="FF0000"/>
        </w:rPr>
      </w:pPr>
      <w:r w:rsidRPr="00ED6711">
        <w:rPr>
          <w:color w:val="FF0000"/>
        </w:rPr>
        <w:t>[página da internet sem autor]</w:t>
      </w:r>
    </w:p>
    <w:p w14:paraId="584C74C4" w14:textId="1BB0E2F8" w:rsidR="00FB3BA6" w:rsidRPr="00ED6711" w:rsidRDefault="00FB3BA6" w:rsidP="00FB3BA6">
      <w:pPr>
        <w:pStyle w:val="TF-REFERNCIASITEM"/>
        <w:rPr>
          <w:color w:val="FF0000"/>
        </w:rPr>
      </w:pPr>
      <w:r w:rsidRPr="00ED6711">
        <w:rPr>
          <w:color w:val="FF0000"/>
        </w:rPr>
        <w:t xml:space="preserve">SCHRATCH. </w:t>
      </w:r>
      <w:r w:rsidRPr="00ED6711">
        <w:rPr>
          <w:b/>
          <w:color w:val="FF0000"/>
        </w:rPr>
        <w:t>Program, imagine, share</w:t>
      </w:r>
      <w:r w:rsidRPr="00ED6711">
        <w:rPr>
          <w:color w:val="FF0000"/>
        </w:rPr>
        <w:t>. [S.l.], [201</w:t>
      </w:r>
      <w:r w:rsidR="00407E4F" w:rsidRPr="00ED6711">
        <w:rPr>
          <w:color w:val="FF0000"/>
        </w:rPr>
        <w:t>3?</w:t>
      </w:r>
      <w:r w:rsidRPr="00ED6711">
        <w:rPr>
          <w:color w:val="FF0000"/>
        </w:rPr>
        <w:t xml:space="preserve">]. Disponível em: </w:t>
      </w:r>
      <w:r w:rsidR="00407E4F" w:rsidRPr="00ED6711">
        <w:rPr>
          <w:color w:val="FF0000"/>
        </w:rPr>
        <w:t>https://scratch.mit.edu/</w:t>
      </w:r>
      <w:r w:rsidRPr="00ED6711">
        <w:rPr>
          <w:color w:val="FF0000"/>
        </w:rPr>
        <w:t xml:space="preserve">. Acesso em: 27 </w:t>
      </w:r>
      <w:r w:rsidR="00407E4F" w:rsidRPr="00ED6711">
        <w:rPr>
          <w:color w:val="FF0000"/>
        </w:rPr>
        <w:t>maio</w:t>
      </w:r>
      <w:r w:rsidRPr="00ED6711">
        <w:rPr>
          <w:color w:val="FF0000"/>
        </w:rPr>
        <w:t xml:space="preserve"> 2013.</w:t>
      </w:r>
    </w:p>
    <w:p w14:paraId="08287579" w14:textId="77777777" w:rsidR="00F255FC" w:rsidRPr="00ED6711" w:rsidRDefault="00FB3BA6" w:rsidP="00FB3BA6">
      <w:pPr>
        <w:pStyle w:val="TF-REFERNCIASITEM"/>
        <w:rPr>
          <w:color w:val="FF0000"/>
        </w:rPr>
      </w:pPr>
      <w:r w:rsidRPr="00ED6711">
        <w:rPr>
          <w:color w:val="FF0000"/>
        </w:rPr>
        <w:t xml:space="preserve"> </w:t>
      </w:r>
      <w:r w:rsidR="00F255FC" w:rsidRPr="00ED6711">
        <w:rPr>
          <w:color w:val="FF0000"/>
        </w:rPr>
        <w:t>[relatório de pesquisa:]</w:t>
      </w:r>
    </w:p>
    <w:p w14:paraId="132F5683" w14:textId="77777777" w:rsidR="00F255FC" w:rsidRPr="00ED6711" w:rsidRDefault="00F255FC">
      <w:pPr>
        <w:pStyle w:val="TF-REFERNCIASITEM"/>
        <w:rPr>
          <w:color w:val="FF0000"/>
        </w:rPr>
      </w:pPr>
      <w:r w:rsidRPr="00ED6711">
        <w:rPr>
          <w:color w:val="FF0000"/>
        </w:rPr>
        <w:t xml:space="preserve">VARGAS, Douglas N. </w:t>
      </w:r>
      <w:r w:rsidRPr="00ED6711">
        <w:rPr>
          <w:b/>
          <w:color w:val="FF0000"/>
        </w:rPr>
        <w:t>Editor dirigido por sintaxe</w:t>
      </w:r>
      <w:r w:rsidRPr="00ED6711">
        <w:rPr>
          <w:color w:val="FF0000"/>
        </w:rPr>
        <w:t>. 1992. Relatório de pesquisa n. 240 arquivado na Pró-Reitoria de Pesquisa, Universidade Regional de Blumenau, Blumenau.</w:t>
      </w:r>
      <w:bookmarkStart w:id="417" w:name="_Toc54169336"/>
    </w:p>
    <w:p w14:paraId="1A1691DF" w14:textId="77777777" w:rsidR="00F255FC" w:rsidRDefault="00F255FC">
      <w:pPr>
        <w:pStyle w:val="TF-TTULOAPNDICE"/>
      </w:pPr>
      <w:bookmarkStart w:id="418" w:name="_Toc96491869"/>
      <w:bookmarkStart w:id="419" w:name="_Toc511928442"/>
      <w:r>
        <w:lastRenderedPageBreak/>
        <w:t xml:space="preserve">APÊNDICE A – </w:t>
      </w:r>
      <w:bookmarkEnd w:id="417"/>
      <w:bookmarkEnd w:id="418"/>
      <w:bookmarkEnd w:id="419"/>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420" w:name="_Toc54169337"/>
      <w:bookmarkStart w:id="421" w:name="_Toc96491870"/>
      <w:bookmarkStart w:id="422" w:name="_Toc511928443"/>
      <w:r w:rsidRPr="00754E20">
        <w:lastRenderedPageBreak/>
        <w:t xml:space="preserve">ANEXO A – </w:t>
      </w:r>
      <w:bookmarkEnd w:id="420"/>
      <w:bookmarkEnd w:id="421"/>
      <w:bookmarkEnd w:id="422"/>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423"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sar frases curtas. Segundo Teodorowitsch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nome de software, ferramenta, aplicativo, linguagem de programação, plataforma, empresa: não deve ser escrito em itálico (exemplos: Delphi 7, Pascal, Object Pascal, Java, JavaScript, Java 2 Micro Edition, Basic, Microsoft Visual C++, C, Windows, Linux, MySQL, Oracle, Eclipse 3.0, Enterprise Architect, Rational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r w:rsidRPr="00C87D50">
        <w:rPr>
          <w:i/>
        </w:rPr>
        <w:t>classpath</w:t>
      </w:r>
      <w:r>
        <w:t xml:space="preserve">, </w:t>
      </w:r>
      <w:r w:rsidRPr="00C87D50">
        <w:rPr>
          <w:i/>
        </w:rPr>
        <w:t>play</w:t>
      </w:r>
      <w:r>
        <w:t xml:space="preserve">, etc.). No entanto, Teodorowitsch (2003, p. 7), sugere que alguns termos em língua inglesa devem ser substituídos por termos em português (exemplos: núcleo em vez de </w:t>
      </w:r>
      <w:r>
        <w:rPr>
          <w:i/>
          <w:iCs/>
        </w:rPr>
        <w:t>kernel</w:t>
      </w:r>
      <w:r>
        <w:t xml:space="preserve">, aprendizagem de máquina em vez de </w:t>
      </w:r>
      <w:r w:rsidRPr="00C87D50">
        <w:rPr>
          <w:i/>
        </w:rPr>
        <w:t>machine learning</w:t>
      </w:r>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colocar as siglas entre parênteses precedidas pela forma completa do nome, quando aparecem pela primeira vez no texto (exemplos: Associação Brasileira de Normas Técnicas (ABNT), Trabalho de Conclusão de Curso (TCC)). Caso exista uma lista de siglas na parte pré-textual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424" w:name="_Toc511928426"/>
      <w:r>
        <w:t>formatação</w:t>
      </w:r>
      <w:bookmarkEnd w:id="423"/>
      <w:bookmarkEnd w:id="424"/>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76A9062C"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CE76C2">
        <w:t xml:space="preserve">Quadro </w:t>
      </w:r>
      <w:r w:rsidR="00CE76C2">
        <w:rPr>
          <w:noProof/>
        </w:rPr>
        <w:t>3</w:t>
      </w:r>
      <w:r w:rsidR="005862B6">
        <w:fldChar w:fldCharType="end"/>
      </w:r>
      <w:r w:rsidR="005862B6">
        <w:t>.</w:t>
      </w:r>
    </w:p>
    <w:p w14:paraId="3AD04395" w14:textId="1CC539AF" w:rsidR="005862B6" w:rsidRDefault="005862B6" w:rsidP="005862B6">
      <w:pPr>
        <w:pStyle w:val="TF-LEGENDA"/>
      </w:pPr>
      <w:bookmarkStart w:id="425" w:name="_Ref390756874"/>
      <w:bookmarkStart w:id="426" w:name="_Toc97088219"/>
      <w:bookmarkStart w:id="427" w:name="_Toc383500204"/>
      <w:bookmarkStart w:id="428" w:name="_Toc511927346"/>
      <w:r>
        <w:t xml:space="preserve">Quadro </w:t>
      </w:r>
      <w:fldSimple w:instr=" SEQ Quadro \* ARABIC ">
        <w:r w:rsidR="00CE76C2">
          <w:rPr>
            <w:noProof/>
          </w:rPr>
          <w:t>3</w:t>
        </w:r>
      </w:fldSimple>
      <w:bookmarkEnd w:id="425"/>
      <w:r>
        <w:t>– Estilos do modelo</w:t>
      </w:r>
      <w:bookmarkEnd w:id="426"/>
      <w:bookmarkEnd w:id="427"/>
      <w:bookmarkEnd w:id="4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7013D9"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pt, maiúsculas)</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lastRenderedPageBreak/>
              <w:t xml:space="preserve">título de seção quinária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7013D9" w14:paraId="1AB51905" w14:textId="77777777" w:rsidTr="00B05B40">
        <w:tc>
          <w:tcPr>
            <w:tcW w:w="0" w:type="auto"/>
          </w:tcPr>
          <w:p w14:paraId="6233405C" w14:textId="77777777" w:rsidR="005862B6" w:rsidRDefault="005862B6" w:rsidP="00E36EE8">
            <w:pPr>
              <w:pStyle w:val="TF-TEXTO-QUADRO"/>
              <w:rPr>
                <w:lang w:val="en-US"/>
              </w:rPr>
            </w:pPr>
            <w:r>
              <w:rPr>
                <w:lang w:val="en-US"/>
              </w:rPr>
              <w:t xml:space="preserve">texto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r w:rsidR="00B52496" w:rsidRPr="0087190C">
              <w:rPr>
                <w:lang w:val="en-US"/>
              </w:rPr>
              <w:t>centralizada</w:t>
            </w:r>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429" w:name="_Toc419598578"/>
      <w:bookmarkStart w:id="430" w:name="_Toc420721319"/>
      <w:bookmarkStart w:id="431" w:name="_Toc420721469"/>
      <w:bookmarkStart w:id="432" w:name="_Toc420721564"/>
      <w:bookmarkStart w:id="433" w:name="_Toc420721770"/>
      <w:bookmarkStart w:id="434" w:name="_Toc420723211"/>
      <w:bookmarkStart w:id="435" w:name="_Toc482682373"/>
      <w:bookmarkStart w:id="436" w:name="_Toc54164906"/>
      <w:bookmarkStart w:id="437" w:name="_Toc54169318"/>
      <w:bookmarkStart w:id="438" w:name="_Toc96347428"/>
      <w:bookmarkStart w:id="439" w:name="_Toc96357712"/>
      <w:r>
        <w:t>Fonte: elaborado pelo autor.</w:t>
      </w:r>
    </w:p>
    <w:p w14:paraId="723FE6F6" w14:textId="0E53B12B"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CE76C2">
        <w:t xml:space="preserve">Quadro </w:t>
      </w:r>
      <w:r w:rsidR="00CE76C2">
        <w:rPr>
          <w:noProof/>
        </w:rPr>
        <w:t>4</w:t>
      </w:r>
      <w:r>
        <w:fldChar w:fldCharType="end"/>
      </w:r>
      <w:r>
        <w:t>.</w:t>
      </w:r>
    </w:p>
    <w:p w14:paraId="188C6820" w14:textId="43A30D6F" w:rsidR="005862B6" w:rsidRDefault="005862B6" w:rsidP="005862B6">
      <w:pPr>
        <w:pStyle w:val="TF-LEGENDA"/>
      </w:pPr>
      <w:bookmarkStart w:id="440" w:name="_Ref390756897"/>
      <w:bookmarkStart w:id="441" w:name="_Toc97088220"/>
      <w:bookmarkStart w:id="442" w:name="_Toc383500205"/>
      <w:bookmarkStart w:id="443" w:name="_Toc511927347"/>
      <w:r>
        <w:t xml:space="preserve">Quadro </w:t>
      </w:r>
      <w:fldSimple w:instr=" SEQ Quadro \* ARABIC ">
        <w:r w:rsidR="00CE76C2">
          <w:rPr>
            <w:noProof/>
          </w:rPr>
          <w:t>4</w:t>
        </w:r>
      </w:fldSimple>
      <w:bookmarkEnd w:id="440"/>
      <w:r>
        <w:t xml:space="preserve"> - </w:t>
      </w:r>
      <w:bookmarkEnd w:id="441"/>
      <w:bookmarkEnd w:id="442"/>
      <w:r>
        <w:t>Espaçamento</w:t>
      </w:r>
      <w:bookmarkEnd w:id="443"/>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título da seção quinária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simples, com 6 pt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espaço simples, com 6 pt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espaço simples, com 6 pt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espaço simples, com 6 pt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444"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445" w:name="_Toc96491854"/>
      <w:bookmarkEnd w:id="444"/>
      <w:r w:rsidRPr="009D7E91">
        <w:t>Exemplo de título de seção quaternária [FORMATO: TF-TÍTULO 4</w:t>
      </w:r>
      <w:bookmarkEnd w:id="429"/>
      <w:bookmarkEnd w:id="430"/>
      <w:bookmarkEnd w:id="431"/>
      <w:bookmarkEnd w:id="432"/>
      <w:bookmarkEnd w:id="433"/>
      <w:bookmarkEnd w:id="434"/>
      <w:bookmarkEnd w:id="435"/>
      <w:bookmarkEnd w:id="436"/>
      <w:bookmarkEnd w:id="437"/>
      <w:bookmarkEnd w:id="438"/>
      <w:bookmarkEnd w:id="439"/>
      <w:bookmarkEnd w:id="445"/>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446" w:name="_Toc419598579"/>
      <w:bookmarkStart w:id="447" w:name="_Toc420721320"/>
      <w:bookmarkStart w:id="448" w:name="_Toc420721470"/>
      <w:bookmarkStart w:id="449" w:name="_Toc420721565"/>
      <w:bookmarkStart w:id="450" w:name="_Toc420721771"/>
      <w:bookmarkStart w:id="451" w:name="_Toc420723212"/>
      <w:bookmarkStart w:id="452" w:name="_Toc482682374"/>
      <w:bookmarkStart w:id="453" w:name="_Toc54164907"/>
      <w:bookmarkStart w:id="454" w:name="_Toc54169319"/>
      <w:bookmarkStart w:id="455" w:name="_Toc96347429"/>
      <w:bookmarkStart w:id="456" w:name="_Toc96357713"/>
      <w:bookmarkStart w:id="457" w:name="_Toc96491855"/>
      <w:r w:rsidRPr="009D7E91">
        <w:lastRenderedPageBreak/>
        <w:t>Exemplo de título de seção quinária [FORMATO: TF-TÍTULO 5</w:t>
      </w:r>
      <w:bookmarkEnd w:id="446"/>
      <w:bookmarkEnd w:id="447"/>
      <w:bookmarkEnd w:id="448"/>
      <w:bookmarkEnd w:id="449"/>
      <w:bookmarkEnd w:id="450"/>
      <w:bookmarkEnd w:id="451"/>
      <w:bookmarkEnd w:id="452"/>
      <w:bookmarkEnd w:id="453"/>
      <w:bookmarkEnd w:id="454"/>
      <w:bookmarkEnd w:id="455"/>
      <w:bookmarkEnd w:id="456"/>
      <w:bookmarkEnd w:id="457"/>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458" w:name="_Toc511928428"/>
      <w:bookmarkStart w:id="459" w:name="_Toc96491856"/>
      <w:r>
        <w:t>Formatação de quadros, figuras e tabelas</w:t>
      </w:r>
      <w:bookmarkEnd w:id="458"/>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32321D61"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CE76C2">
        <w:t xml:space="preserve">Figura </w:t>
      </w:r>
      <w:r w:rsidR="00CE76C2">
        <w:rPr>
          <w:noProof/>
        </w:rPr>
        <w:t>3</w:t>
      </w:r>
      <w:r>
        <w:fldChar w:fldCharType="end"/>
      </w:r>
      <w:r>
        <w:t>.</w:t>
      </w:r>
    </w:p>
    <w:p w14:paraId="2CAB5DAD" w14:textId="6116A25F" w:rsidR="005862B6" w:rsidRDefault="005862B6" w:rsidP="0071616D">
      <w:pPr>
        <w:pStyle w:val="TF-LEGENDA"/>
      </w:pPr>
      <w:bookmarkStart w:id="460" w:name="_Ref390756928"/>
      <w:bookmarkStart w:id="461" w:name="_Toc383500206"/>
      <w:bookmarkStart w:id="462" w:name="_Toc511928547"/>
      <w:r>
        <w:t xml:space="preserve">Figura </w:t>
      </w:r>
      <w:fldSimple w:instr=" SEQ Figura \* ARABIC ">
        <w:r w:rsidR="00CE76C2">
          <w:rPr>
            <w:noProof/>
          </w:rPr>
          <w:t>3</w:t>
        </w:r>
      </w:fldSimple>
      <w:bookmarkEnd w:id="460"/>
      <w:r w:rsidR="000B1293">
        <w:t xml:space="preserve"> – </w:t>
      </w:r>
      <w:r>
        <w:t>Exemplo de uma rede de Petri</w:t>
      </w:r>
      <w:bookmarkEnd w:id="461"/>
      <w:bookmarkEnd w:id="462"/>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2D691F2A"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CE76C2">
        <w:t xml:space="preserve">Quadro </w:t>
      </w:r>
      <w:r w:rsidR="00CE76C2">
        <w:rPr>
          <w:noProof/>
        </w:rPr>
        <w:t>5</w:t>
      </w:r>
      <w:r>
        <w:fldChar w:fldCharType="end"/>
      </w:r>
      <w:r>
        <w:t>.</w:t>
      </w:r>
      <w:r w:rsidR="00A13AC3">
        <w:t xml:space="preserve"> </w:t>
      </w:r>
    </w:p>
    <w:p w14:paraId="7B8357B6" w14:textId="27F25110" w:rsidR="005862B6" w:rsidRDefault="005862B6" w:rsidP="005862B6">
      <w:pPr>
        <w:pStyle w:val="TF-LEGENDA"/>
      </w:pPr>
      <w:bookmarkStart w:id="463" w:name="_Ref390756952"/>
      <w:bookmarkStart w:id="464" w:name="_Toc97088221"/>
      <w:bookmarkStart w:id="465" w:name="_Toc383500207"/>
      <w:bookmarkStart w:id="466" w:name="_Toc511927348"/>
      <w:r>
        <w:t xml:space="preserve">Quadro </w:t>
      </w:r>
      <w:fldSimple w:instr=" SEQ Quadro \* ARABIC ">
        <w:r w:rsidR="00CE76C2">
          <w:rPr>
            <w:noProof/>
          </w:rPr>
          <w:t>5</w:t>
        </w:r>
      </w:fldSimple>
      <w:bookmarkEnd w:id="463"/>
      <w:r>
        <w:t xml:space="preserve"> – </w:t>
      </w:r>
      <w:r w:rsidR="005765E0">
        <w:t>F</w:t>
      </w:r>
      <w:r>
        <w:t>unções que verificam se as transições estão sensibilizadas</w:t>
      </w:r>
      <w:bookmarkEnd w:id="464"/>
      <w:bookmarkEnd w:id="465"/>
      <w:bookmarkEnd w:id="4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7013D9"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r w:rsidR="005765E0">
              <w:t>Boolean</w:t>
            </w:r>
            <w:r w:rsidR="005862B6">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function TEstruturaMalha.T2Sensibilizada: boolean;</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function TEstruturaMalha.T3Sensibilizada: boolean;</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B71D795"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467" w:name="_Toc96498230"/>
      <w:bookmarkStart w:id="468" w:name="_Ref96498579"/>
      <w:bookmarkStart w:id="469" w:name="_Ref97088698"/>
      <w:bookmarkStart w:id="470" w:name="_Toc97089352"/>
      <w:bookmarkStart w:id="471" w:name="_Toc97089403"/>
      <w:r>
        <w:t>na</w:t>
      </w:r>
      <w:r w:rsidR="0025495C">
        <w:t xml:space="preserve"> </w:t>
      </w:r>
      <w:r w:rsidR="0025495C">
        <w:fldChar w:fldCharType="begin"/>
      </w:r>
      <w:r w:rsidR="0025495C">
        <w:instrText xml:space="preserve"> REF _Ref380071382 \h </w:instrText>
      </w:r>
      <w:r w:rsidR="0025495C">
        <w:fldChar w:fldCharType="separate"/>
      </w:r>
      <w:r w:rsidR="00CE76C2">
        <w:t xml:space="preserve">Tabela </w:t>
      </w:r>
      <w:r w:rsidR="00CE76C2">
        <w:rPr>
          <w:noProof/>
        </w:rPr>
        <w:t>2</w:t>
      </w:r>
      <w:r w:rsidR="0025495C">
        <w:fldChar w:fldCharType="end"/>
      </w:r>
      <w:r>
        <w:t>.</w:t>
      </w:r>
      <w:r w:rsidR="009F4D0A">
        <w:t xml:space="preserve"> </w:t>
      </w:r>
    </w:p>
    <w:p w14:paraId="4E605BE0" w14:textId="6463E5F7" w:rsidR="005862B6" w:rsidRDefault="005862B6" w:rsidP="005862B6">
      <w:pPr>
        <w:pStyle w:val="TF-LEGENDA"/>
      </w:pPr>
      <w:bookmarkStart w:id="472" w:name="_Ref380071382"/>
      <w:bookmarkStart w:id="473" w:name="_Toc457404119"/>
      <w:bookmarkEnd w:id="467"/>
      <w:bookmarkEnd w:id="468"/>
      <w:bookmarkEnd w:id="469"/>
      <w:bookmarkEnd w:id="470"/>
      <w:bookmarkEnd w:id="471"/>
      <w:r>
        <w:lastRenderedPageBreak/>
        <w:t xml:space="preserve">Tabela </w:t>
      </w:r>
      <w:fldSimple w:instr=" SEQ Tabela \* ARABIC ">
        <w:r w:rsidR="00CE76C2">
          <w:rPr>
            <w:noProof/>
          </w:rPr>
          <w:t>2</w:t>
        </w:r>
      </w:fldSimple>
      <w:bookmarkEnd w:id="472"/>
      <w:r>
        <w:t xml:space="preserve"> – </w:t>
      </w:r>
      <w:r w:rsidRPr="00BC0E8D">
        <w:t>Trabalhos</w:t>
      </w:r>
      <w:r>
        <w:t xml:space="preserve"> finais realizados no Curso de Ciência da Computação</w:t>
      </w:r>
      <w:bookmarkEnd w:id="473"/>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r w:rsidRPr="006A0A1A">
              <w:t>TCC´s</w:t>
            </w:r>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474" w:name="_Toc511928430"/>
      <w:r>
        <w:t>Exemplos de citações</w:t>
      </w:r>
      <w:bookmarkEnd w:id="459"/>
      <w:r>
        <w:t xml:space="preserve"> retiradas de documentos ou de nomes constituintes de uma entidade</w:t>
      </w:r>
      <w:bookmarkEnd w:id="474"/>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 xml:space="preserve">a(s) página(s). Esta(s) deverá(ão) seguir a data, separada(s) </w:t>
      </w:r>
      <w:r w:rsidR="00620605">
        <w:t>por vírgula</w:t>
      </w:r>
      <w:r>
        <w:t>(s) e precedida(s) pelo designativo que a(s) caracteriza(m). Como exemplo, mostra-se: “(SCHIMT, 1999, p. 50)” ou “... visto que Schimt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r w:rsidRPr="006466FF">
        <w:rPr>
          <w:rStyle w:val="TF-COURIER9"/>
        </w:rPr>
        <w:t>TTabelaTransicao</w:t>
      </w:r>
      <w:r>
        <w:t xml:space="preserve"> e </w:t>
      </w:r>
      <w:r w:rsidRPr="006466FF">
        <w:rPr>
          <w:rStyle w:val="TF-COURIER9"/>
        </w:rPr>
        <w:t>TExpressaoRegular</w:t>
      </w:r>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F628A">
      <w:footerReference w:type="default" r:id="rId35"/>
      <w:footerReference w:type="first" r:id="rId36"/>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alton Solano dos Reis" w:date="2023-06-23T15:12:00Z" w:initials="DSdR">
    <w:p w14:paraId="6FB49AC3" w14:textId="77777777" w:rsidR="007013D9" w:rsidRDefault="007013D9" w:rsidP="00B21226">
      <w:r>
        <w:rPr>
          <w:rStyle w:val="Refdecomentrio"/>
        </w:rPr>
        <w:annotationRef/>
      </w:r>
      <w:r>
        <w:rPr>
          <w:color w:val="000000"/>
          <w:sz w:val="20"/>
          <w:szCs w:val="20"/>
        </w:rPr>
        <w:t>Arrumar cor do texto.</w:t>
      </w:r>
    </w:p>
  </w:comment>
  <w:comment w:id="28" w:author="Dalton Solano dos Reis" w:date="2023-06-23T15:21:00Z" w:initials="DSdR">
    <w:p w14:paraId="56C11198" w14:textId="77777777" w:rsidR="00461412" w:rsidRDefault="00461412" w:rsidP="00E66855">
      <w:r>
        <w:rPr>
          <w:rStyle w:val="Refdecomentrio"/>
        </w:rPr>
        <w:annotationRef/>
      </w:r>
      <w:r>
        <w:rPr>
          <w:color w:val="000000"/>
          <w:sz w:val="20"/>
          <w:szCs w:val="20"/>
        </w:rPr>
        <w:t>Arrumar..</w:t>
      </w:r>
    </w:p>
  </w:comment>
  <w:comment w:id="34" w:author="Dalton Solano dos Reis" w:date="2023-06-23T15:27:00Z" w:initials="DSdR">
    <w:p w14:paraId="0D88F8D2" w14:textId="77777777" w:rsidR="00461412" w:rsidRDefault="00461412" w:rsidP="00185FAA">
      <w:r>
        <w:rPr>
          <w:rStyle w:val="Refdecomentrio"/>
        </w:rPr>
        <w:annotationRef/>
      </w:r>
      <w:r>
        <w:rPr>
          <w:color w:val="000000"/>
          <w:sz w:val="20"/>
          <w:szCs w:val="20"/>
        </w:rPr>
        <w:t>Arrumar.</w:t>
      </w:r>
    </w:p>
  </w:comment>
  <w:comment w:id="49" w:author="Dalton Solano dos Reis" w:date="2023-06-23T15:35:00Z" w:initials="DSdR">
    <w:p w14:paraId="62F70FC2" w14:textId="77777777" w:rsidR="007850B7" w:rsidRDefault="007850B7" w:rsidP="006008BD">
      <w:r>
        <w:rPr>
          <w:rStyle w:val="Refdecomentrio"/>
        </w:rPr>
        <w:annotationRef/>
      </w:r>
      <w:r>
        <w:rPr>
          <w:sz w:val="20"/>
          <w:szCs w:val="20"/>
        </w:rPr>
        <w:t>Arrumar.</w:t>
      </w:r>
    </w:p>
  </w:comment>
  <w:comment w:id="62" w:author="Dalton Solano dos Reis" w:date="2023-06-23T15:43:00Z" w:initials="DSdR">
    <w:p w14:paraId="40F1E0A5" w14:textId="77777777" w:rsidR="005F43AC" w:rsidRDefault="005F43AC" w:rsidP="000B7282">
      <w:r>
        <w:rPr>
          <w:rStyle w:val="Refdecomentrio"/>
        </w:rPr>
        <w:annotationRef/>
      </w:r>
      <w:r>
        <w:rPr>
          <w:sz w:val="20"/>
          <w:szCs w:val="20"/>
        </w:rPr>
        <w:t>Não separa o quadro com quebra de página.</w:t>
      </w:r>
    </w:p>
  </w:comment>
  <w:comment w:id="65" w:author="Dalton Solano dos Reis" w:date="2023-06-23T16:00:00Z" w:initials="DS">
    <w:p w14:paraId="0AFB51B3" w14:textId="77777777" w:rsidR="005B5060" w:rsidRDefault="005B5060" w:rsidP="00A00258">
      <w:r>
        <w:rPr>
          <w:rStyle w:val="Refdecomentrio"/>
        </w:rPr>
        <w:annotationRef/>
      </w:r>
      <w:r>
        <w:rPr>
          <w:color w:val="000000"/>
          <w:sz w:val="20"/>
          <w:szCs w:val="20"/>
        </w:rPr>
        <w:t>Numeração errada.</w:t>
      </w:r>
    </w:p>
  </w:comment>
  <w:comment w:id="66" w:author="Dalton Solano dos Reis" w:date="2023-06-23T16:00:00Z" w:initials="DS">
    <w:p w14:paraId="43BFF8CD" w14:textId="77777777" w:rsidR="005B5060" w:rsidRDefault="005B5060" w:rsidP="0022203D">
      <w:r>
        <w:rPr>
          <w:rStyle w:val="Refdecomentrio"/>
        </w:rPr>
        <w:annotationRef/>
      </w:r>
      <w:r>
        <w:rPr>
          <w:color w:val="000000"/>
          <w:sz w:val="20"/>
          <w:szCs w:val="20"/>
        </w:rPr>
        <w:t>Numeração errada.</w:t>
      </w:r>
    </w:p>
  </w:comment>
  <w:comment w:id="74" w:author="Dalton Solano dos Reis" w:date="2023-06-23T16:03:00Z" w:initials="DS">
    <w:p w14:paraId="1E9AB97F" w14:textId="77777777" w:rsidR="005B5060" w:rsidRDefault="005B5060" w:rsidP="00921B3F">
      <w:r>
        <w:rPr>
          <w:rStyle w:val="Refdecomentrio"/>
        </w:rPr>
        <w:annotationRef/>
      </w:r>
      <w:r>
        <w:rPr>
          <w:color w:val="000000"/>
          <w:sz w:val="20"/>
          <w:szCs w:val="20"/>
        </w:rPr>
        <w:t>Numeração errada.</w:t>
      </w:r>
    </w:p>
  </w:comment>
  <w:comment w:id="75" w:author="Dalton Solano dos Reis" w:date="2023-06-23T16:03:00Z" w:initials="DS">
    <w:p w14:paraId="45DDB7E5" w14:textId="77777777" w:rsidR="005B5060" w:rsidRDefault="005B5060" w:rsidP="00386B5D">
      <w:r>
        <w:rPr>
          <w:rStyle w:val="Refdecomentrio"/>
        </w:rPr>
        <w:annotationRef/>
      </w:r>
      <w:r>
        <w:rPr>
          <w:color w:val="000000"/>
          <w:sz w:val="20"/>
          <w:szCs w:val="20"/>
        </w:rPr>
        <w:t>Numeração errada.</w:t>
      </w:r>
    </w:p>
  </w:comment>
  <w:comment w:id="76" w:author="Dalton Solano dos Reis" w:date="2023-06-23T16:04:00Z" w:initials="DS">
    <w:p w14:paraId="574A4455" w14:textId="77777777" w:rsidR="005B5060" w:rsidRDefault="005B5060" w:rsidP="00A1225F">
      <w:r>
        <w:rPr>
          <w:rStyle w:val="Refdecomentrio"/>
        </w:rPr>
        <w:annotationRef/>
      </w:r>
      <w:r>
        <w:rPr>
          <w:color w:val="000000"/>
          <w:sz w:val="20"/>
          <w:szCs w:val="20"/>
        </w:rPr>
        <w:t>Conferir todas as numerações das ilustrações.</w:t>
      </w:r>
    </w:p>
  </w:comment>
  <w:comment w:id="119" w:author="Dalton Solano dos Reis" w:date="2023-06-23T16:11:00Z" w:initials="DS">
    <w:p w14:paraId="4676EC93" w14:textId="77777777" w:rsidR="003A1D48" w:rsidRDefault="003A1D48" w:rsidP="00FC6CF5">
      <w:r>
        <w:rPr>
          <w:rStyle w:val="Refdecomentrio"/>
        </w:rPr>
        <w:annotationRef/>
      </w:r>
      <w:r>
        <w:rPr>
          <w:color w:val="000000"/>
          <w:sz w:val="20"/>
          <w:szCs w:val="20"/>
        </w:rPr>
        <w:t>Arrumar.</w:t>
      </w:r>
    </w:p>
  </w:comment>
  <w:comment w:id="136" w:author="Dalton Solano dos Reis" w:date="2023-06-23T16:13:00Z" w:initials="DS">
    <w:p w14:paraId="7F2C9734" w14:textId="77777777" w:rsidR="003A1D48" w:rsidRDefault="003A1D48" w:rsidP="009E62D3">
      <w:r>
        <w:rPr>
          <w:rStyle w:val="Refdecomentrio"/>
        </w:rPr>
        <w:annotationRef/>
      </w:r>
      <w:r>
        <w:rPr>
          <w:color w:val="000000"/>
          <w:sz w:val="20"/>
          <w:szCs w:val="20"/>
        </w:rPr>
        <w:t>Numeração errada, conferir TODAS.</w:t>
      </w:r>
    </w:p>
  </w:comment>
  <w:comment w:id="296" w:author="Dalton Solano dos Reis" w:date="2023-06-23T16:46:00Z" w:initials="DS">
    <w:p w14:paraId="181AE334" w14:textId="77777777" w:rsidR="00B5267D" w:rsidRDefault="00B5267D" w:rsidP="00B44226">
      <w:r>
        <w:rPr>
          <w:rStyle w:val="Refdecomentrio"/>
        </w:rPr>
        <w:annotationRef/>
      </w:r>
      <w:r>
        <w:rPr>
          <w:color w:val="000000"/>
          <w:sz w:val="20"/>
          <w:szCs w:val="20"/>
        </w:rPr>
        <w:t>Não seriam funções (7) e (8).</w:t>
      </w:r>
    </w:p>
  </w:comment>
  <w:comment w:id="324" w:author="Dalton Solano dos Reis" w:date="2023-06-23T16:52:00Z" w:initials="DS">
    <w:p w14:paraId="54BE3485" w14:textId="77777777" w:rsidR="006A11EE" w:rsidRDefault="006A11EE" w:rsidP="003E3416">
      <w:r>
        <w:rPr>
          <w:rStyle w:val="Refdecomentrio"/>
        </w:rPr>
        <w:annotationRef/>
      </w:r>
      <w:r>
        <w:rPr>
          <w:color w:val="000000"/>
          <w:sz w:val="20"/>
          <w:szCs w:val="20"/>
        </w:rPr>
        <w:t>X ou y?</w:t>
      </w:r>
    </w:p>
  </w:comment>
  <w:comment w:id="404" w:author="Dalton Solano dos Reis" w:date="2023-06-23T17:07:00Z" w:initials="DS">
    <w:p w14:paraId="4748ECAD" w14:textId="77777777" w:rsidR="00D30398" w:rsidRDefault="00D30398" w:rsidP="00674EC6">
      <w:r>
        <w:rPr>
          <w:rStyle w:val="Refdecomentrio"/>
        </w:rPr>
        <w:annotationRef/>
      </w:r>
      <w:r>
        <w:rPr>
          <w:color w:val="000000"/>
          <w:sz w:val="20"/>
          <w:szCs w:val="20"/>
        </w:rPr>
        <w:t>Arrumar.</w:t>
      </w:r>
    </w:p>
  </w:comment>
  <w:comment w:id="415" w:author="Dalton Solano dos Reis" w:date="2023-06-23T17:07:00Z" w:initials="DS">
    <w:p w14:paraId="5784BECA" w14:textId="77777777" w:rsidR="00D30398" w:rsidRDefault="00D30398" w:rsidP="00FB2738">
      <w:r>
        <w:rPr>
          <w:rStyle w:val="Refdecomentrio"/>
        </w:rPr>
        <w:annotationRef/>
      </w:r>
      <w:r>
        <w:rPr>
          <w:color w:val="000000"/>
          <w:sz w:val="20"/>
          <w:szCs w:val="20"/>
        </w:rPr>
        <w:t>Acho que o formato é centralizado.</w:t>
      </w:r>
    </w:p>
  </w:comment>
  <w:comment w:id="416" w:author="Dalton Solano dos Reis" w:date="2023-06-23T17:11:00Z" w:initials="DS">
    <w:p w14:paraId="7B9A15C4" w14:textId="77777777" w:rsidR="00D30398" w:rsidRDefault="00D30398" w:rsidP="00910A04">
      <w:r>
        <w:rPr>
          <w:rStyle w:val="Refdecomentrio"/>
        </w:rPr>
        <w:annotationRef/>
      </w:r>
      <w:r>
        <w:rPr>
          <w:color w:val="000000"/>
          <w:sz w:val="20"/>
          <w:szCs w:val="20"/>
        </w:rPr>
        <w:t>Arrumar, sabes que podes pedir ajuda para a bibliotecária da FURB.</w:t>
      </w:r>
    </w:p>
    <w:p w14:paraId="6141F6D0" w14:textId="77777777" w:rsidR="00D30398" w:rsidRDefault="00D30398" w:rsidP="00910A04"/>
    <w:p w14:paraId="3AA67815" w14:textId="77777777" w:rsidR="00D30398" w:rsidRDefault="00D30398" w:rsidP="00910A04">
      <w:r>
        <w:rPr>
          <w:color w:val="000000"/>
          <w:sz w:val="20"/>
          <w:szCs w:val="20"/>
        </w:rPr>
        <w:t>Atendimento da bibliotecária para tirar dúvidas sobre normas da ABNT, por exemplo de citações e referências bibliográficas.</w:t>
      </w:r>
    </w:p>
    <w:p w14:paraId="1F599466" w14:textId="77777777" w:rsidR="00D30398" w:rsidRDefault="00D30398" w:rsidP="00910A04"/>
    <w:p w14:paraId="4A9ECD91" w14:textId="77777777" w:rsidR="00D30398" w:rsidRDefault="00D30398" w:rsidP="00910A04">
      <w:r>
        <w:rPr>
          <w:color w:val="000000"/>
          <w:sz w:val="20"/>
          <w:szCs w:val="20"/>
        </w:rPr>
        <w:t>3321-0455 Kelly (durante o dia)</w:t>
      </w:r>
    </w:p>
    <w:p w14:paraId="49411C93" w14:textId="77777777" w:rsidR="00D30398" w:rsidRDefault="00D30398" w:rsidP="00910A04">
      <w:r>
        <w:rPr>
          <w:color w:val="000000"/>
          <w:sz w:val="20"/>
          <w:szCs w:val="20"/>
        </w:rPr>
        <w:t>3321-0180 Ariane (noite)</w:t>
      </w:r>
    </w:p>
    <w:p w14:paraId="61F218A1" w14:textId="77777777" w:rsidR="00D30398" w:rsidRDefault="00D30398" w:rsidP="00910A04">
      <w:r>
        <w:rPr>
          <w:color w:val="000000"/>
          <w:sz w:val="20"/>
          <w:szCs w:val="20"/>
        </w:rPr>
        <w:t>Enviar e-mail para periodicos@furb.br para agendar dia/horário.</w:t>
      </w:r>
    </w:p>
    <w:p w14:paraId="10BFA5F4" w14:textId="77777777" w:rsidR="00D30398" w:rsidRDefault="00D30398" w:rsidP="00910A04">
      <w:r>
        <w:rPr>
          <w:color w:val="000000"/>
          <w:sz w:val="20"/>
          <w:szCs w:val="20"/>
        </w:rPr>
        <w:t>De preferência atendimento presencial, mas na impossibilidade pode ser pelo MS-Teams.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B49AC3" w15:done="0"/>
  <w15:commentEx w15:paraId="56C11198" w15:done="0"/>
  <w15:commentEx w15:paraId="0D88F8D2" w15:done="0"/>
  <w15:commentEx w15:paraId="62F70FC2" w15:done="0"/>
  <w15:commentEx w15:paraId="40F1E0A5" w15:done="0"/>
  <w15:commentEx w15:paraId="0AFB51B3" w15:done="0"/>
  <w15:commentEx w15:paraId="43BFF8CD" w15:done="0"/>
  <w15:commentEx w15:paraId="1E9AB97F" w15:done="0"/>
  <w15:commentEx w15:paraId="45DDB7E5" w15:done="0"/>
  <w15:commentEx w15:paraId="574A4455" w15:paraIdParent="45DDB7E5" w15:done="0"/>
  <w15:commentEx w15:paraId="4676EC93" w15:done="0"/>
  <w15:commentEx w15:paraId="7F2C9734" w15:done="0"/>
  <w15:commentEx w15:paraId="181AE334" w15:done="0"/>
  <w15:commentEx w15:paraId="54BE3485" w15:done="0"/>
  <w15:commentEx w15:paraId="4748ECAD" w15:done="0"/>
  <w15:commentEx w15:paraId="5784BECA" w15:done="0"/>
  <w15:commentEx w15:paraId="10BFA5F4" w15:paraIdParent="5784BE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034C5" w16cex:dateUtc="2023-06-23T18:12:00Z"/>
  <w16cex:commentExtensible w16cex:durableId="2840370A" w16cex:dateUtc="2023-06-23T18:21:00Z"/>
  <w16cex:commentExtensible w16cex:durableId="2840386C" w16cex:dateUtc="2023-06-23T18:27:00Z"/>
  <w16cex:commentExtensible w16cex:durableId="28403A40" w16cex:dateUtc="2023-06-23T18:35:00Z"/>
  <w16cex:commentExtensible w16cex:durableId="28403C39" w16cex:dateUtc="2023-06-23T18:43:00Z"/>
  <w16cex:commentExtensible w16cex:durableId="2840401D" w16cex:dateUtc="2023-06-23T19:00:00Z"/>
  <w16cex:commentExtensible w16cex:durableId="28404028" w16cex:dateUtc="2023-06-23T19:00:00Z"/>
  <w16cex:commentExtensible w16cex:durableId="284040D0" w16cex:dateUtc="2023-06-23T19:03:00Z"/>
  <w16cex:commentExtensible w16cex:durableId="284040DC" w16cex:dateUtc="2023-06-23T19:03:00Z"/>
  <w16cex:commentExtensible w16cex:durableId="28404104" w16cex:dateUtc="2023-06-23T19:04:00Z"/>
  <w16cex:commentExtensible w16cex:durableId="28404299" w16cex:dateUtc="2023-06-23T19:11:00Z"/>
  <w16cex:commentExtensible w16cex:durableId="28404315" w16cex:dateUtc="2023-06-23T19:13:00Z"/>
  <w16cex:commentExtensible w16cex:durableId="28404ADB" w16cex:dateUtc="2023-06-23T19:46:00Z"/>
  <w16cex:commentExtensible w16cex:durableId="28404C50" w16cex:dateUtc="2023-06-23T19:52:00Z"/>
  <w16cex:commentExtensible w16cex:durableId="28404FDB" w16cex:dateUtc="2023-06-23T20:07:00Z"/>
  <w16cex:commentExtensible w16cex:durableId="28404FED" w16cex:dateUtc="2023-06-23T20:07:00Z"/>
  <w16cex:commentExtensible w16cex:durableId="284050C2" w16cex:dateUtc="2023-06-23T2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B49AC3" w16cid:durableId="284034C5"/>
  <w16cid:commentId w16cid:paraId="56C11198" w16cid:durableId="2840370A"/>
  <w16cid:commentId w16cid:paraId="0D88F8D2" w16cid:durableId="2840386C"/>
  <w16cid:commentId w16cid:paraId="62F70FC2" w16cid:durableId="28403A40"/>
  <w16cid:commentId w16cid:paraId="40F1E0A5" w16cid:durableId="28403C39"/>
  <w16cid:commentId w16cid:paraId="0AFB51B3" w16cid:durableId="2840401D"/>
  <w16cid:commentId w16cid:paraId="43BFF8CD" w16cid:durableId="28404028"/>
  <w16cid:commentId w16cid:paraId="1E9AB97F" w16cid:durableId="284040D0"/>
  <w16cid:commentId w16cid:paraId="45DDB7E5" w16cid:durableId="284040DC"/>
  <w16cid:commentId w16cid:paraId="574A4455" w16cid:durableId="28404104"/>
  <w16cid:commentId w16cid:paraId="4676EC93" w16cid:durableId="28404299"/>
  <w16cid:commentId w16cid:paraId="7F2C9734" w16cid:durableId="28404315"/>
  <w16cid:commentId w16cid:paraId="181AE334" w16cid:durableId="28404ADB"/>
  <w16cid:commentId w16cid:paraId="54BE3485" w16cid:durableId="28404C50"/>
  <w16cid:commentId w16cid:paraId="4748ECAD" w16cid:durableId="28404FDB"/>
  <w16cid:commentId w16cid:paraId="5784BECA" w16cid:durableId="28404FED"/>
  <w16cid:commentId w16cid:paraId="10BFA5F4" w16cid:durableId="284050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5044" w14:textId="77777777" w:rsidR="003431FD" w:rsidRDefault="003431FD">
      <w:r>
        <w:separator/>
      </w:r>
    </w:p>
    <w:p w14:paraId="60DEF5AD" w14:textId="77777777" w:rsidR="003431FD" w:rsidRDefault="003431FD"/>
  </w:endnote>
  <w:endnote w:type="continuationSeparator" w:id="0">
    <w:p w14:paraId="30FA80CE" w14:textId="77777777" w:rsidR="003431FD" w:rsidRDefault="003431FD">
      <w:r>
        <w:continuationSeparator/>
      </w:r>
    </w:p>
    <w:p w14:paraId="152C348F" w14:textId="77777777" w:rsidR="003431FD" w:rsidRDefault="003431FD"/>
  </w:endnote>
  <w:endnote w:type="continuationNotice" w:id="1">
    <w:p w14:paraId="145705B9" w14:textId="77777777" w:rsidR="003431FD" w:rsidRDefault="003431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649F3" w14:textId="77777777" w:rsidR="003431FD" w:rsidRDefault="003431FD">
      <w:r>
        <w:separator/>
      </w:r>
    </w:p>
    <w:p w14:paraId="470FE524" w14:textId="77777777" w:rsidR="003431FD" w:rsidRDefault="003431FD"/>
  </w:footnote>
  <w:footnote w:type="continuationSeparator" w:id="0">
    <w:p w14:paraId="06F82E69" w14:textId="77777777" w:rsidR="003431FD" w:rsidRDefault="003431FD">
      <w:r>
        <w:continuationSeparator/>
      </w:r>
    </w:p>
    <w:p w14:paraId="7A192EE8" w14:textId="77777777" w:rsidR="003431FD" w:rsidRDefault="003431FD"/>
  </w:footnote>
  <w:footnote w:type="continuationNotice" w:id="1">
    <w:p w14:paraId="5B15C428" w14:textId="77777777" w:rsidR="003431FD" w:rsidRDefault="003431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1F664122"/>
    <w:multiLevelType w:val="hybridMultilevel"/>
    <w:tmpl w:val="71EE45F6"/>
    <w:lvl w:ilvl="0" w:tplc="7CA89F9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4" w15:restartNumberingAfterBreak="0">
    <w:nsid w:val="212E1E8D"/>
    <w:multiLevelType w:val="hybridMultilevel"/>
    <w:tmpl w:val="C78CE4FE"/>
    <w:lvl w:ilvl="0" w:tplc="04160017">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2EB76369"/>
    <w:multiLevelType w:val="hybridMultilevel"/>
    <w:tmpl w:val="5988380A"/>
    <w:lvl w:ilvl="0" w:tplc="EFC61ED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4AAA14C8"/>
    <w:multiLevelType w:val="hybridMultilevel"/>
    <w:tmpl w:val="FF10A916"/>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8"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466393132">
    <w:abstractNumId w:val="0"/>
  </w:num>
  <w:num w:numId="2" w16cid:durableId="1176193356">
    <w:abstractNumId w:val="2"/>
  </w:num>
  <w:num w:numId="3" w16cid:durableId="1567840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9122267">
    <w:abstractNumId w:val="1"/>
  </w:num>
  <w:num w:numId="5" w16cid:durableId="378480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126788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896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4628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71860759">
    <w:abstractNumId w:val="0"/>
  </w:num>
  <w:num w:numId="10" w16cid:durableId="1297368407">
    <w:abstractNumId w:val="0"/>
  </w:num>
  <w:num w:numId="11" w16cid:durableId="2000230157">
    <w:abstractNumId w:val="8"/>
  </w:num>
  <w:num w:numId="12" w16cid:durableId="10970189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05940176">
    <w:abstractNumId w:val="6"/>
  </w:num>
  <w:num w:numId="14" w16cid:durableId="1898710181">
    <w:abstractNumId w:val="7"/>
  </w:num>
  <w:num w:numId="15" w16cid:durableId="772163517">
    <w:abstractNumId w:val="4"/>
  </w:num>
  <w:num w:numId="16" w16cid:durableId="534775319">
    <w:abstractNumId w:val="3"/>
  </w:num>
  <w:num w:numId="17" w16cid:durableId="77675515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activeWritingStyle w:appName="MSWord" w:lang="pt-BR" w:vendorID="64" w:dllVersion="0" w:nlCheck="1" w:checkStyle="0"/>
  <w:activeWritingStyle w:appName="MSWord" w:lang="en-US" w:vendorID="64" w:dllVersion="0" w:nlCheck="1" w:checkStyle="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034C6"/>
    <w:rsid w:val="000052B6"/>
    <w:rsid w:val="00010F4C"/>
    <w:rsid w:val="00011BB4"/>
    <w:rsid w:val="00012922"/>
    <w:rsid w:val="000135DF"/>
    <w:rsid w:val="000153ED"/>
    <w:rsid w:val="0001575C"/>
    <w:rsid w:val="00017264"/>
    <w:rsid w:val="000204E7"/>
    <w:rsid w:val="0002340B"/>
    <w:rsid w:val="00023FA0"/>
    <w:rsid w:val="00024F20"/>
    <w:rsid w:val="00025758"/>
    <w:rsid w:val="0002602F"/>
    <w:rsid w:val="000266CE"/>
    <w:rsid w:val="0002688B"/>
    <w:rsid w:val="000309FE"/>
    <w:rsid w:val="00030E4A"/>
    <w:rsid w:val="000314FD"/>
    <w:rsid w:val="00031A27"/>
    <w:rsid w:val="0003506E"/>
    <w:rsid w:val="0003584A"/>
    <w:rsid w:val="00035F34"/>
    <w:rsid w:val="00036052"/>
    <w:rsid w:val="00040095"/>
    <w:rsid w:val="000414FD"/>
    <w:rsid w:val="00041B55"/>
    <w:rsid w:val="000420D2"/>
    <w:rsid w:val="000451BE"/>
    <w:rsid w:val="000470AD"/>
    <w:rsid w:val="00052ACD"/>
    <w:rsid w:val="00052D5F"/>
    <w:rsid w:val="00053FDD"/>
    <w:rsid w:val="00054C82"/>
    <w:rsid w:val="00056197"/>
    <w:rsid w:val="000575F8"/>
    <w:rsid w:val="000608E9"/>
    <w:rsid w:val="00062602"/>
    <w:rsid w:val="000632C1"/>
    <w:rsid w:val="000634D5"/>
    <w:rsid w:val="00065DFD"/>
    <w:rsid w:val="000667DF"/>
    <w:rsid w:val="000701D4"/>
    <w:rsid w:val="00072ABC"/>
    <w:rsid w:val="00072F02"/>
    <w:rsid w:val="000745E7"/>
    <w:rsid w:val="00075792"/>
    <w:rsid w:val="000758B7"/>
    <w:rsid w:val="000763FB"/>
    <w:rsid w:val="000837B8"/>
    <w:rsid w:val="00086919"/>
    <w:rsid w:val="00090542"/>
    <w:rsid w:val="00090EC3"/>
    <w:rsid w:val="00092D63"/>
    <w:rsid w:val="000979B6"/>
    <w:rsid w:val="000A09BD"/>
    <w:rsid w:val="000A104C"/>
    <w:rsid w:val="000A125D"/>
    <w:rsid w:val="000A33C9"/>
    <w:rsid w:val="000A3EAB"/>
    <w:rsid w:val="000A4753"/>
    <w:rsid w:val="000A4907"/>
    <w:rsid w:val="000A59D5"/>
    <w:rsid w:val="000A60AC"/>
    <w:rsid w:val="000A7C35"/>
    <w:rsid w:val="000A7C64"/>
    <w:rsid w:val="000B012E"/>
    <w:rsid w:val="000B01C5"/>
    <w:rsid w:val="000B1065"/>
    <w:rsid w:val="000B1293"/>
    <w:rsid w:val="000B180E"/>
    <w:rsid w:val="000B2318"/>
    <w:rsid w:val="000B3868"/>
    <w:rsid w:val="000B3DE4"/>
    <w:rsid w:val="000B78CA"/>
    <w:rsid w:val="000C02F2"/>
    <w:rsid w:val="000C1926"/>
    <w:rsid w:val="000C1A18"/>
    <w:rsid w:val="000C1D12"/>
    <w:rsid w:val="000C383D"/>
    <w:rsid w:val="000C4B0E"/>
    <w:rsid w:val="000C7B97"/>
    <w:rsid w:val="000D0425"/>
    <w:rsid w:val="000D34FB"/>
    <w:rsid w:val="000D4D66"/>
    <w:rsid w:val="000D695F"/>
    <w:rsid w:val="000D6A35"/>
    <w:rsid w:val="000E039E"/>
    <w:rsid w:val="000E0598"/>
    <w:rsid w:val="000E27F9"/>
    <w:rsid w:val="000E2B1E"/>
    <w:rsid w:val="000E311F"/>
    <w:rsid w:val="000E3266"/>
    <w:rsid w:val="000E3A68"/>
    <w:rsid w:val="000E4537"/>
    <w:rsid w:val="000E4E9D"/>
    <w:rsid w:val="000E5C46"/>
    <w:rsid w:val="000E659F"/>
    <w:rsid w:val="000E6CE0"/>
    <w:rsid w:val="000E7ADF"/>
    <w:rsid w:val="000F0681"/>
    <w:rsid w:val="000F1EDD"/>
    <w:rsid w:val="000F2F2C"/>
    <w:rsid w:val="000F3557"/>
    <w:rsid w:val="000F62FD"/>
    <w:rsid w:val="000F70B1"/>
    <w:rsid w:val="000F77E3"/>
    <w:rsid w:val="00100AAB"/>
    <w:rsid w:val="00101D31"/>
    <w:rsid w:val="001050D1"/>
    <w:rsid w:val="001073DB"/>
    <w:rsid w:val="00107B02"/>
    <w:rsid w:val="00111598"/>
    <w:rsid w:val="0011455F"/>
    <w:rsid w:val="00115067"/>
    <w:rsid w:val="001164FE"/>
    <w:rsid w:val="001173BD"/>
    <w:rsid w:val="00120B7A"/>
    <w:rsid w:val="00121207"/>
    <w:rsid w:val="001223A6"/>
    <w:rsid w:val="00122D14"/>
    <w:rsid w:val="00122EBD"/>
    <w:rsid w:val="001240AF"/>
    <w:rsid w:val="00125B8C"/>
    <w:rsid w:val="00130108"/>
    <w:rsid w:val="00132604"/>
    <w:rsid w:val="00133208"/>
    <w:rsid w:val="00134B67"/>
    <w:rsid w:val="001364ED"/>
    <w:rsid w:val="00142E14"/>
    <w:rsid w:val="00144631"/>
    <w:rsid w:val="0014570E"/>
    <w:rsid w:val="00146EBA"/>
    <w:rsid w:val="001502E7"/>
    <w:rsid w:val="00153EDC"/>
    <w:rsid w:val="001541C8"/>
    <w:rsid w:val="001554E9"/>
    <w:rsid w:val="00162BF1"/>
    <w:rsid w:val="00163183"/>
    <w:rsid w:val="001638A1"/>
    <w:rsid w:val="001647EC"/>
    <w:rsid w:val="0016560C"/>
    <w:rsid w:val="00171BAC"/>
    <w:rsid w:val="0017584E"/>
    <w:rsid w:val="00176B2D"/>
    <w:rsid w:val="00176B4E"/>
    <w:rsid w:val="001770EC"/>
    <w:rsid w:val="0018186E"/>
    <w:rsid w:val="00181CAF"/>
    <w:rsid w:val="00183DE1"/>
    <w:rsid w:val="00187C64"/>
    <w:rsid w:val="00190AE5"/>
    <w:rsid w:val="001935A8"/>
    <w:rsid w:val="001939C0"/>
    <w:rsid w:val="001953AA"/>
    <w:rsid w:val="00197C09"/>
    <w:rsid w:val="001A2733"/>
    <w:rsid w:val="001A2F7B"/>
    <w:rsid w:val="001A6292"/>
    <w:rsid w:val="001B1282"/>
    <w:rsid w:val="001B2EAD"/>
    <w:rsid w:val="001B2F1E"/>
    <w:rsid w:val="001B344D"/>
    <w:rsid w:val="001B3C49"/>
    <w:rsid w:val="001B75E2"/>
    <w:rsid w:val="001B7764"/>
    <w:rsid w:val="001C11D7"/>
    <w:rsid w:val="001C1DBF"/>
    <w:rsid w:val="001C1F87"/>
    <w:rsid w:val="001C33FC"/>
    <w:rsid w:val="001C5CBB"/>
    <w:rsid w:val="001C67CC"/>
    <w:rsid w:val="001D0061"/>
    <w:rsid w:val="001D091A"/>
    <w:rsid w:val="001D257D"/>
    <w:rsid w:val="001D30FE"/>
    <w:rsid w:val="001D701F"/>
    <w:rsid w:val="001D75FB"/>
    <w:rsid w:val="001E029D"/>
    <w:rsid w:val="001E0C97"/>
    <w:rsid w:val="001E20D6"/>
    <w:rsid w:val="001E2FCE"/>
    <w:rsid w:val="001E3916"/>
    <w:rsid w:val="001E5045"/>
    <w:rsid w:val="001E56A2"/>
    <w:rsid w:val="001E5BCF"/>
    <w:rsid w:val="001F087F"/>
    <w:rsid w:val="001F7D96"/>
    <w:rsid w:val="0020200A"/>
    <w:rsid w:val="00202F3F"/>
    <w:rsid w:val="00206374"/>
    <w:rsid w:val="0020737C"/>
    <w:rsid w:val="002073CD"/>
    <w:rsid w:val="00212986"/>
    <w:rsid w:val="002131DB"/>
    <w:rsid w:val="00214469"/>
    <w:rsid w:val="0021489E"/>
    <w:rsid w:val="00214A54"/>
    <w:rsid w:val="0021536F"/>
    <w:rsid w:val="002155F4"/>
    <w:rsid w:val="002163FE"/>
    <w:rsid w:val="00216A0E"/>
    <w:rsid w:val="00217053"/>
    <w:rsid w:val="002176F3"/>
    <w:rsid w:val="002177E2"/>
    <w:rsid w:val="00217888"/>
    <w:rsid w:val="00224680"/>
    <w:rsid w:val="00224BB2"/>
    <w:rsid w:val="002252A7"/>
    <w:rsid w:val="002253C2"/>
    <w:rsid w:val="0023016C"/>
    <w:rsid w:val="00235240"/>
    <w:rsid w:val="002368FD"/>
    <w:rsid w:val="00242576"/>
    <w:rsid w:val="002440B0"/>
    <w:rsid w:val="00244ADC"/>
    <w:rsid w:val="00245FA2"/>
    <w:rsid w:val="00246506"/>
    <w:rsid w:val="00247964"/>
    <w:rsid w:val="00247DB8"/>
    <w:rsid w:val="00251B18"/>
    <w:rsid w:val="0025495C"/>
    <w:rsid w:val="00256718"/>
    <w:rsid w:val="00256F17"/>
    <w:rsid w:val="002646AE"/>
    <w:rsid w:val="00264DD2"/>
    <w:rsid w:val="00265439"/>
    <w:rsid w:val="00265DEE"/>
    <w:rsid w:val="00267043"/>
    <w:rsid w:val="00271D5F"/>
    <w:rsid w:val="002720A9"/>
    <w:rsid w:val="00273D59"/>
    <w:rsid w:val="0027428E"/>
    <w:rsid w:val="00274D76"/>
    <w:rsid w:val="00280133"/>
    <w:rsid w:val="00280666"/>
    <w:rsid w:val="0028098B"/>
    <w:rsid w:val="00282D01"/>
    <w:rsid w:val="00284300"/>
    <w:rsid w:val="0028617A"/>
    <w:rsid w:val="0028717D"/>
    <w:rsid w:val="002878BA"/>
    <w:rsid w:val="002879A7"/>
    <w:rsid w:val="00287C9C"/>
    <w:rsid w:val="00287D2E"/>
    <w:rsid w:val="00291817"/>
    <w:rsid w:val="00293460"/>
    <w:rsid w:val="0029372D"/>
    <w:rsid w:val="00293FCF"/>
    <w:rsid w:val="0029546A"/>
    <w:rsid w:val="0029608A"/>
    <w:rsid w:val="00296778"/>
    <w:rsid w:val="00297AB2"/>
    <w:rsid w:val="002A01A8"/>
    <w:rsid w:val="002A2D41"/>
    <w:rsid w:val="002A3627"/>
    <w:rsid w:val="002A3E33"/>
    <w:rsid w:val="002B0B12"/>
    <w:rsid w:val="002B14D8"/>
    <w:rsid w:val="002B3922"/>
    <w:rsid w:val="002B4688"/>
    <w:rsid w:val="002B4718"/>
    <w:rsid w:val="002B4C10"/>
    <w:rsid w:val="002B5691"/>
    <w:rsid w:val="002B7B12"/>
    <w:rsid w:val="002C2800"/>
    <w:rsid w:val="002C36F4"/>
    <w:rsid w:val="002C4511"/>
    <w:rsid w:val="002C49EC"/>
    <w:rsid w:val="002C4FA5"/>
    <w:rsid w:val="002C55C5"/>
    <w:rsid w:val="002D05A9"/>
    <w:rsid w:val="002D0E47"/>
    <w:rsid w:val="002D1C61"/>
    <w:rsid w:val="002D1DD6"/>
    <w:rsid w:val="002D5ADF"/>
    <w:rsid w:val="002D67F0"/>
    <w:rsid w:val="002D6BEE"/>
    <w:rsid w:val="002D6D8E"/>
    <w:rsid w:val="002E179E"/>
    <w:rsid w:val="002E1A41"/>
    <w:rsid w:val="002E4F6D"/>
    <w:rsid w:val="002E5BDE"/>
    <w:rsid w:val="002E62D8"/>
    <w:rsid w:val="002E6DD1"/>
    <w:rsid w:val="002F027E"/>
    <w:rsid w:val="002F0F9F"/>
    <w:rsid w:val="002F240A"/>
    <w:rsid w:val="002F3101"/>
    <w:rsid w:val="002F36AB"/>
    <w:rsid w:val="002F5469"/>
    <w:rsid w:val="002F5C20"/>
    <w:rsid w:val="002F70E0"/>
    <w:rsid w:val="003021D6"/>
    <w:rsid w:val="00302CAB"/>
    <w:rsid w:val="0030373D"/>
    <w:rsid w:val="00304A34"/>
    <w:rsid w:val="00306228"/>
    <w:rsid w:val="00310346"/>
    <w:rsid w:val="0031044D"/>
    <w:rsid w:val="00311FB7"/>
    <w:rsid w:val="00312CEA"/>
    <w:rsid w:val="00317F76"/>
    <w:rsid w:val="003202B4"/>
    <w:rsid w:val="003253DB"/>
    <w:rsid w:val="00327CB1"/>
    <w:rsid w:val="00332A8F"/>
    <w:rsid w:val="00333BD6"/>
    <w:rsid w:val="00334CDC"/>
    <w:rsid w:val="00335048"/>
    <w:rsid w:val="003354F9"/>
    <w:rsid w:val="0033553A"/>
    <w:rsid w:val="00336708"/>
    <w:rsid w:val="00336F1B"/>
    <w:rsid w:val="00340B6D"/>
    <w:rsid w:val="00341AA2"/>
    <w:rsid w:val="003422A8"/>
    <w:rsid w:val="0034274F"/>
    <w:rsid w:val="003430FF"/>
    <w:rsid w:val="003431FD"/>
    <w:rsid w:val="00344540"/>
    <w:rsid w:val="003466AA"/>
    <w:rsid w:val="003468C3"/>
    <w:rsid w:val="003510A5"/>
    <w:rsid w:val="0035171B"/>
    <w:rsid w:val="00353404"/>
    <w:rsid w:val="003618F3"/>
    <w:rsid w:val="00362443"/>
    <w:rsid w:val="003654FC"/>
    <w:rsid w:val="003660B4"/>
    <w:rsid w:val="00366A9D"/>
    <w:rsid w:val="00371011"/>
    <w:rsid w:val="0037256C"/>
    <w:rsid w:val="003730C3"/>
    <w:rsid w:val="00375185"/>
    <w:rsid w:val="00380795"/>
    <w:rsid w:val="00381442"/>
    <w:rsid w:val="003819B8"/>
    <w:rsid w:val="00381EF2"/>
    <w:rsid w:val="00383087"/>
    <w:rsid w:val="00384FA1"/>
    <w:rsid w:val="00385AC2"/>
    <w:rsid w:val="00386330"/>
    <w:rsid w:val="00387483"/>
    <w:rsid w:val="00387762"/>
    <w:rsid w:val="00393BEE"/>
    <w:rsid w:val="00393D01"/>
    <w:rsid w:val="00395463"/>
    <w:rsid w:val="003979DE"/>
    <w:rsid w:val="00397B77"/>
    <w:rsid w:val="003A1048"/>
    <w:rsid w:val="003A1D48"/>
    <w:rsid w:val="003A2B7D"/>
    <w:rsid w:val="003A408B"/>
    <w:rsid w:val="003A4A75"/>
    <w:rsid w:val="003A6B39"/>
    <w:rsid w:val="003B07EE"/>
    <w:rsid w:val="003B18C2"/>
    <w:rsid w:val="003B437F"/>
    <w:rsid w:val="003B647A"/>
    <w:rsid w:val="003B6C8C"/>
    <w:rsid w:val="003D0C23"/>
    <w:rsid w:val="003D281C"/>
    <w:rsid w:val="003D362C"/>
    <w:rsid w:val="003D5B9B"/>
    <w:rsid w:val="003D70F7"/>
    <w:rsid w:val="003D7688"/>
    <w:rsid w:val="003E23F7"/>
    <w:rsid w:val="003E4F19"/>
    <w:rsid w:val="003E5E0B"/>
    <w:rsid w:val="003E60BB"/>
    <w:rsid w:val="003E6C01"/>
    <w:rsid w:val="003F21C3"/>
    <w:rsid w:val="003F36E5"/>
    <w:rsid w:val="003F498D"/>
    <w:rsid w:val="003F5748"/>
    <w:rsid w:val="003F6487"/>
    <w:rsid w:val="003F70A3"/>
    <w:rsid w:val="003F72B0"/>
    <w:rsid w:val="003F7C87"/>
    <w:rsid w:val="0040225D"/>
    <w:rsid w:val="0040349A"/>
    <w:rsid w:val="004038EE"/>
    <w:rsid w:val="00403976"/>
    <w:rsid w:val="0040436D"/>
    <w:rsid w:val="004043F4"/>
    <w:rsid w:val="00406452"/>
    <w:rsid w:val="00407E4F"/>
    <w:rsid w:val="004101C8"/>
    <w:rsid w:val="00410281"/>
    <w:rsid w:val="00410543"/>
    <w:rsid w:val="00412050"/>
    <w:rsid w:val="00412A40"/>
    <w:rsid w:val="00413275"/>
    <w:rsid w:val="00414B3D"/>
    <w:rsid w:val="00415CD6"/>
    <w:rsid w:val="004169F7"/>
    <w:rsid w:val="004173CC"/>
    <w:rsid w:val="00421442"/>
    <w:rsid w:val="00422172"/>
    <w:rsid w:val="00423016"/>
    <w:rsid w:val="0042356B"/>
    <w:rsid w:val="004243D2"/>
    <w:rsid w:val="00424610"/>
    <w:rsid w:val="004272E8"/>
    <w:rsid w:val="004306DF"/>
    <w:rsid w:val="00433C79"/>
    <w:rsid w:val="0043468C"/>
    <w:rsid w:val="0043630B"/>
    <w:rsid w:val="004364C3"/>
    <w:rsid w:val="00437ED7"/>
    <w:rsid w:val="00441A6A"/>
    <w:rsid w:val="00442F45"/>
    <w:rsid w:val="00445FCD"/>
    <w:rsid w:val="00446C55"/>
    <w:rsid w:val="004472C4"/>
    <w:rsid w:val="004517A4"/>
    <w:rsid w:val="00454543"/>
    <w:rsid w:val="004547DC"/>
    <w:rsid w:val="004568A4"/>
    <w:rsid w:val="00456C93"/>
    <w:rsid w:val="00456D57"/>
    <w:rsid w:val="00457605"/>
    <w:rsid w:val="00460542"/>
    <w:rsid w:val="00461412"/>
    <w:rsid w:val="00461609"/>
    <w:rsid w:val="0046308B"/>
    <w:rsid w:val="0046330C"/>
    <w:rsid w:val="004673CE"/>
    <w:rsid w:val="00467DB6"/>
    <w:rsid w:val="004744A0"/>
    <w:rsid w:val="00476C78"/>
    <w:rsid w:val="00480AC1"/>
    <w:rsid w:val="00483438"/>
    <w:rsid w:val="0048576D"/>
    <w:rsid w:val="004861CE"/>
    <w:rsid w:val="00487259"/>
    <w:rsid w:val="00491B23"/>
    <w:rsid w:val="00493FCF"/>
    <w:rsid w:val="0049486F"/>
    <w:rsid w:val="0049495C"/>
    <w:rsid w:val="004956E1"/>
    <w:rsid w:val="004969DD"/>
    <w:rsid w:val="00497EF6"/>
    <w:rsid w:val="004A1170"/>
    <w:rsid w:val="004A128E"/>
    <w:rsid w:val="004A2046"/>
    <w:rsid w:val="004A6663"/>
    <w:rsid w:val="004B0996"/>
    <w:rsid w:val="004B1EAD"/>
    <w:rsid w:val="004B3087"/>
    <w:rsid w:val="004B35E8"/>
    <w:rsid w:val="004B3F77"/>
    <w:rsid w:val="004B5F4E"/>
    <w:rsid w:val="004B6B8F"/>
    <w:rsid w:val="004B7511"/>
    <w:rsid w:val="004C0C29"/>
    <w:rsid w:val="004C57B2"/>
    <w:rsid w:val="004C65F2"/>
    <w:rsid w:val="004C776C"/>
    <w:rsid w:val="004D1E30"/>
    <w:rsid w:val="004D3D93"/>
    <w:rsid w:val="004D43A6"/>
    <w:rsid w:val="004D456D"/>
    <w:rsid w:val="004D659A"/>
    <w:rsid w:val="004D6C3B"/>
    <w:rsid w:val="004D6DED"/>
    <w:rsid w:val="004E057C"/>
    <w:rsid w:val="004E4DA7"/>
    <w:rsid w:val="004E609D"/>
    <w:rsid w:val="004E6619"/>
    <w:rsid w:val="004E698D"/>
    <w:rsid w:val="004E71A3"/>
    <w:rsid w:val="004F0380"/>
    <w:rsid w:val="004F0BB9"/>
    <w:rsid w:val="004F0EA5"/>
    <w:rsid w:val="004F25AF"/>
    <w:rsid w:val="004F2DA9"/>
    <w:rsid w:val="004F3135"/>
    <w:rsid w:val="004F4729"/>
    <w:rsid w:val="004F5BE5"/>
    <w:rsid w:val="004F5DB7"/>
    <w:rsid w:val="004F628A"/>
    <w:rsid w:val="00500C72"/>
    <w:rsid w:val="00501A7A"/>
    <w:rsid w:val="00502F70"/>
    <w:rsid w:val="00503373"/>
    <w:rsid w:val="00503B6D"/>
    <w:rsid w:val="00503EB7"/>
    <w:rsid w:val="00504DD1"/>
    <w:rsid w:val="00506788"/>
    <w:rsid w:val="00506BA0"/>
    <w:rsid w:val="00506E5B"/>
    <w:rsid w:val="00510161"/>
    <w:rsid w:val="00510234"/>
    <w:rsid w:val="00511E14"/>
    <w:rsid w:val="005131A7"/>
    <w:rsid w:val="00515A93"/>
    <w:rsid w:val="00515C87"/>
    <w:rsid w:val="00516075"/>
    <w:rsid w:val="00520403"/>
    <w:rsid w:val="0052095A"/>
    <w:rsid w:val="00524198"/>
    <w:rsid w:val="005244DC"/>
    <w:rsid w:val="00524FB2"/>
    <w:rsid w:val="005331E4"/>
    <w:rsid w:val="00534757"/>
    <w:rsid w:val="00536336"/>
    <w:rsid w:val="00536AF5"/>
    <w:rsid w:val="005404CF"/>
    <w:rsid w:val="00542ED7"/>
    <w:rsid w:val="0054375D"/>
    <w:rsid w:val="005438D2"/>
    <w:rsid w:val="00543C59"/>
    <w:rsid w:val="005505B6"/>
    <w:rsid w:val="00550D4A"/>
    <w:rsid w:val="00551BD4"/>
    <w:rsid w:val="00551DBB"/>
    <w:rsid w:val="00552474"/>
    <w:rsid w:val="005529DD"/>
    <w:rsid w:val="00554256"/>
    <w:rsid w:val="005563A0"/>
    <w:rsid w:val="00556B87"/>
    <w:rsid w:val="00560B51"/>
    <w:rsid w:val="00563566"/>
    <w:rsid w:val="00564A29"/>
    <w:rsid w:val="00564B30"/>
    <w:rsid w:val="00564FBC"/>
    <w:rsid w:val="005664A2"/>
    <w:rsid w:val="005705A9"/>
    <w:rsid w:val="0057282B"/>
    <w:rsid w:val="00572864"/>
    <w:rsid w:val="00573394"/>
    <w:rsid w:val="00573A96"/>
    <w:rsid w:val="00575731"/>
    <w:rsid w:val="00575D15"/>
    <w:rsid w:val="005765E0"/>
    <w:rsid w:val="005768E4"/>
    <w:rsid w:val="00577068"/>
    <w:rsid w:val="00580135"/>
    <w:rsid w:val="00580BAC"/>
    <w:rsid w:val="00580DAE"/>
    <w:rsid w:val="00581411"/>
    <w:rsid w:val="005816A3"/>
    <w:rsid w:val="0058234B"/>
    <w:rsid w:val="005823FA"/>
    <w:rsid w:val="0058307E"/>
    <w:rsid w:val="005832E8"/>
    <w:rsid w:val="005840CE"/>
    <w:rsid w:val="0058618A"/>
    <w:rsid w:val="005862B6"/>
    <w:rsid w:val="00586ED0"/>
    <w:rsid w:val="00591417"/>
    <w:rsid w:val="00592B56"/>
    <w:rsid w:val="00593BB7"/>
    <w:rsid w:val="005941A2"/>
    <w:rsid w:val="00594B25"/>
    <w:rsid w:val="005954C1"/>
    <w:rsid w:val="00595992"/>
    <w:rsid w:val="005970B5"/>
    <w:rsid w:val="005979FB"/>
    <w:rsid w:val="005A064A"/>
    <w:rsid w:val="005A4952"/>
    <w:rsid w:val="005A7FCF"/>
    <w:rsid w:val="005B0062"/>
    <w:rsid w:val="005B0963"/>
    <w:rsid w:val="005B20A1"/>
    <w:rsid w:val="005B2478"/>
    <w:rsid w:val="005B5060"/>
    <w:rsid w:val="005B628E"/>
    <w:rsid w:val="005B6A00"/>
    <w:rsid w:val="005B7F70"/>
    <w:rsid w:val="005C09E5"/>
    <w:rsid w:val="005C0AF1"/>
    <w:rsid w:val="005C3943"/>
    <w:rsid w:val="005C7093"/>
    <w:rsid w:val="005D0979"/>
    <w:rsid w:val="005D0B5B"/>
    <w:rsid w:val="005D5B88"/>
    <w:rsid w:val="005D6A14"/>
    <w:rsid w:val="005D79CB"/>
    <w:rsid w:val="005E1019"/>
    <w:rsid w:val="005E2A56"/>
    <w:rsid w:val="005E35F3"/>
    <w:rsid w:val="005E400D"/>
    <w:rsid w:val="005E4336"/>
    <w:rsid w:val="005E4D96"/>
    <w:rsid w:val="005E626C"/>
    <w:rsid w:val="005E6689"/>
    <w:rsid w:val="005E698D"/>
    <w:rsid w:val="005E7DC0"/>
    <w:rsid w:val="005F05DF"/>
    <w:rsid w:val="005F09F1"/>
    <w:rsid w:val="005F18A2"/>
    <w:rsid w:val="005F1E2F"/>
    <w:rsid w:val="005F2235"/>
    <w:rsid w:val="005F43AC"/>
    <w:rsid w:val="005F4B3B"/>
    <w:rsid w:val="005F5B6C"/>
    <w:rsid w:val="005F645A"/>
    <w:rsid w:val="00602C3D"/>
    <w:rsid w:val="006059D9"/>
    <w:rsid w:val="00606F9D"/>
    <w:rsid w:val="006108BD"/>
    <w:rsid w:val="006118D1"/>
    <w:rsid w:val="0061305E"/>
    <w:rsid w:val="006132DC"/>
    <w:rsid w:val="006143A0"/>
    <w:rsid w:val="00616503"/>
    <w:rsid w:val="00617839"/>
    <w:rsid w:val="00620605"/>
    <w:rsid w:val="00620D93"/>
    <w:rsid w:val="00622867"/>
    <w:rsid w:val="00623C76"/>
    <w:rsid w:val="00624901"/>
    <w:rsid w:val="0062568F"/>
    <w:rsid w:val="0062576D"/>
    <w:rsid w:val="00625788"/>
    <w:rsid w:val="00626158"/>
    <w:rsid w:val="00627F2F"/>
    <w:rsid w:val="00630DC9"/>
    <w:rsid w:val="0063264C"/>
    <w:rsid w:val="0063277E"/>
    <w:rsid w:val="00632EE7"/>
    <w:rsid w:val="006341AE"/>
    <w:rsid w:val="00634934"/>
    <w:rsid w:val="00636BCF"/>
    <w:rsid w:val="00636E0C"/>
    <w:rsid w:val="006426D5"/>
    <w:rsid w:val="006456AC"/>
    <w:rsid w:val="006466FF"/>
    <w:rsid w:val="0065248F"/>
    <w:rsid w:val="00653AF2"/>
    <w:rsid w:val="00653DCD"/>
    <w:rsid w:val="00655A82"/>
    <w:rsid w:val="00655E4A"/>
    <w:rsid w:val="0065605C"/>
    <w:rsid w:val="00656C00"/>
    <w:rsid w:val="00661967"/>
    <w:rsid w:val="00661DD8"/>
    <w:rsid w:val="006629E8"/>
    <w:rsid w:val="00664D58"/>
    <w:rsid w:val="006656B5"/>
    <w:rsid w:val="00665B5E"/>
    <w:rsid w:val="0066664D"/>
    <w:rsid w:val="0066763F"/>
    <w:rsid w:val="00667EF8"/>
    <w:rsid w:val="00670024"/>
    <w:rsid w:val="00670569"/>
    <w:rsid w:val="006706AD"/>
    <w:rsid w:val="00671B49"/>
    <w:rsid w:val="00671EB9"/>
    <w:rsid w:val="00672684"/>
    <w:rsid w:val="006727A4"/>
    <w:rsid w:val="006747C0"/>
    <w:rsid w:val="00675CA4"/>
    <w:rsid w:val="0068025B"/>
    <w:rsid w:val="006810BA"/>
    <w:rsid w:val="00683A66"/>
    <w:rsid w:val="00685682"/>
    <w:rsid w:val="006864EE"/>
    <w:rsid w:val="0068688F"/>
    <w:rsid w:val="0068692D"/>
    <w:rsid w:val="00687781"/>
    <w:rsid w:val="0069036C"/>
    <w:rsid w:val="006922E0"/>
    <w:rsid w:val="00694BE0"/>
    <w:rsid w:val="00695745"/>
    <w:rsid w:val="006959D8"/>
    <w:rsid w:val="006A0A1A"/>
    <w:rsid w:val="006A11EE"/>
    <w:rsid w:val="006A187F"/>
    <w:rsid w:val="006A1A08"/>
    <w:rsid w:val="006A1CC6"/>
    <w:rsid w:val="006A6064"/>
    <w:rsid w:val="006A6460"/>
    <w:rsid w:val="006A67A4"/>
    <w:rsid w:val="006A7040"/>
    <w:rsid w:val="006A755F"/>
    <w:rsid w:val="006A7C29"/>
    <w:rsid w:val="006A7E27"/>
    <w:rsid w:val="006B104E"/>
    <w:rsid w:val="006B140E"/>
    <w:rsid w:val="006B20AE"/>
    <w:rsid w:val="006B2784"/>
    <w:rsid w:val="006B3059"/>
    <w:rsid w:val="006B4F09"/>
    <w:rsid w:val="006B5AEA"/>
    <w:rsid w:val="006B6383"/>
    <w:rsid w:val="006B640D"/>
    <w:rsid w:val="006C4279"/>
    <w:rsid w:val="006C4F0D"/>
    <w:rsid w:val="006C4F7F"/>
    <w:rsid w:val="006C61FA"/>
    <w:rsid w:val="006C6682"/>
    <w:rsid w:val="006C6B5B"/>
    <w:rsid w:val="006C7798"/>
    <w:rsid w:val="006D0896"/>
    <w:rsid w:val="006D5926"/>
    <w:rsid w:val="006D7A42"/>
    <w:rsid w:val="006E0EAC"/>
    <w:rsid w:val="006E1063"/>
    <w:rsid w:val="006E34DA"/>
    <w:rsid w:val="006E40B7"/>
    <w:rsid w:val="006E61CB"/>
    <w:rsid w:val="006E636D"/>
    <w:rsid w:val="006E6B80"/>
    <w:rsid w:val="006F27F1"/>
    <w:rsid w:val="006F3382"/>
    <w:rsid w:val="006F3B03"/>
    <w:rsid w:val="006F6F8F"/>
    <w:rsid w:val="00700DC1"/>
    <w:rsid w:val="007013D9"/>
    <w:rsid w:val="00701781"/>
    <w:rsid w:val="00701F65"/>
    <w:rsid w:val="007026B5"/>
    <w:rsid w:val="0070288D"/>
    <w:rsid w:val="007033F5"/>
    <w:rsid w:val="0070391A"/>
    <w:rsid w:val="00704704"/>
    <w:rsid w:val="00704E39"/>
    <w:rsid w:val="00706486"/>
    <w:rsid w:val="007102F7"/>
    <w:rsid w:val="00712890"/>
    <w:rsid w:val="00713214"/>
    <w:rsid w:val="00715A07"/>
    <w:rsid w:val="00715A21"/>
    <w:rsid w:val="0071616D"/>
    <w:rsid w:val="007205E7"/>
    <w:rsid w:val="0072152E"/>
    <w:rsid w:val="007216ED"/>
    <w:rsid w:val="00721822"/>
    <w:rsid w:val="00721F36"/>
    <w:rsid w:val="00723CB3"/>
    <w:rsid w:val="00724B68"/>
    <w:rsid w:val="00725368"/>
    <w:rsid w:val="0072540C"/>
    <w:rsid w:val="00726040"/>
    <w:rsid w:val="00727392"/>
    <w:rsid w:val="007275F7"/>
    <w:rsid w:val="00727F5F"/>
    <w:rsid w:val="00727F88"/>
    <w:rsid w:val="007304F3"/>
    <w:rsid w:val="00732522"/>
    <w:rsid w:val="00733FF9"/>
    <w:rsid w:val="00736438"/>
    <w:rsid w:val="00741CAE"/>
    <w:rsid w:val="00742748"/>
    <w:rsid w:val="00743366"/>
    <w:rsid w:val="007445E5"/>
    <w:rsid w:val="0074460A"/>
    <w:rsid w:val="00745B17"/>
    <w:rsid w:val="00751C12"/>
    <w:rsid w:val="00752825"/>
    <w:rsid w:val="00752E8D"/>
    <w:rsid w:val="00754E20"/>
    <w:rsid w:val="007554DF"/>
    <w:rsid w:val="007565CB"/>
    <w:rsid w:val="00757233"/>
    <w:rsid w:val="0075776D"/>
    <w:rsid w:val="007578CC"/>
    <w:rsid w:val="00760F36"/>
    <w:rsid w:val="007613FB"/>
    <w:rsid w:val="00764E8A"/>
    <w:rsid w:val="00765910"/>
    <w:rsid w:val="00765D2A"/>
    <w:rsid w:val="00766AE1"/>
    <w:rsid w:val="00771CE4"/>
    <w:rsid w:val="007722BF"/>
    <w:rsid w:val="007723D3"/>
    <w:rsid w:val="00772736"/>
    <w:rsid w:val="007727CA"/>
    <w:rsid w:val="00772B07"/>
    <w:rsid w:val="00774125"/>
    <w:rsid w:val="00774FCD"/>
    <w:rsid w:val="00775223"/>
    <w:rsid w:val="00777282"/>
    <w:rsid w:val="00780D0D"/>
    <w:rsid w:val="00783EF4"/>
    <w:rsid w:val="00784B28"/>
    <w:rsid w:val="007850B7"/>
    <w:rsid w:val="007854B3"/>
    <w:rsid w:val="00785D4B"/>
    <w:rsid w:val="00785D92"/>
    <w:rsid w:val="0078787D"/>
    <w:rsid w:val="00787FA8"/>
    <w:rsid w:val="007915EC"/>
    <w:rsid w:val="00793AD5"/>
    <w:rsid w:val="00796B22"/>
    <w:rsid w:val="007A2117"/>
    <w:rsid w:val="007A2CD3"/>
    <w:rsid w:val="007A3C33"/>
    <w:rsid w:val="007A55E6"/>
    <w:rsid w:val="007A56D7"/>
    <w:rsid w:val="007B2081"/>
    <w:rsid w:val="007B33DE"/>
    <w:rsid w:val="007B52A5"/>
    <w:rsid w:val="007B5D98"/>
    <w:rsid w:val="007B79FA"/>
    <w:rsid w:val="007C0564"/>
    <w:rsid w:val="007C080E"/>
    <w:rsid w:val="007C448A"/>
    <w:rsid w:val="007C45C4"/>
    <w:rsid w:val="007C5A67"/>
    <w:rsid w:val="007C6F0C"/>
    <w:rsid w:val="007D0F5F"/>
    <w:rsid w:val="007D10F2"/>
    <w:rsid w:val="007D1DF4"/>
    <w:rsid w:val="007D295B"/>
    <w:rsid w:val="007D385E"/>
    <w:rsid w:val="007D51B6"/>
    <w:rsid w:val="007D5CD4"/>
    <w:rsid w:val="007D5DC5"/>
    <w:rsid w:val="007D5E18"/>
    <w:rsid w:val="007D6E24"/>
    <w:rsid w:val="007D75DF"/>
    <w:rsid w:val="007E019B"/>
    <w:rsid w:val="007E20BF"/>
    <w:rsid w:val="007E67A0"/>
    <w:rsid w:val="007E730D"/>
    <w:rsid w:val="007F3CFA"/>
    <w:rsid w:val="007F403E"/>
    <w:rsid w:val="007F6F23"/>
    <w:rsid w:val="0080129F"/>
    <w:rsid w:val="00804A50"/>
    <w:rsid w:val="00804E0F"/>
    <w:rsid w:val="00805778"/>
    <w:rsid w:val="00805B89"/>
    <w:rsid w:val="00805D59"/>
    <w:rsid w:val="00806372"/>
    <w:rsid w:val="00810AB6"/>
    <w:rsid w:val="00810CEA"/>
    <w:rsid w:val="00811229"/>
    <w:rsid w:val="00812374"/>
    <w:rsid w:val="008128B9"/>
    <w:rsid w:val="00815017"/>
    <w:rsid w:val="00815FE5"/>
    <w:rsid w:val="00816295"/>
    <w:rsid w:val="00816869"/>
    <w:rsid w:val="00816E0B"/>
    <w:rsid w:val="0082146B"/>
    <w:rsid w:val="008233E5"/>
    <w:rsid w:val="00823FD2"/>
    <w:rsid w:val="00826A64"/>
    <w:rsid w:val="00827679"/>
    <w:rsid w:val="00833DE8"/>
    <w:rsid w:val="00833F47"/>
    <w:rsid w:val="008348C3"/>
    <w:rsid w:val="008365C5"/>
    <w:rsid w:val="008373B4"/>
    <w:rsid w:val="00837623"/>
    <w:rsid w:val="00840E29"/>
    <w:rsid w:val="0084124E"/>
    <w:rsid w:val="008413D4"/>
    <w:rsid w:val="00845270"/>
    <w:rsid w:val="00845FA1"/>
    <w:rsid w:val="00847D37"/>
    <w:rsid w:val="00854910"/>
    <w:rsid w:val="00855AF0"/>
    <w:rsid w:val="00855C17"/>
    <w:rsid w:val="00864CDD"/>
    <w:rsid w:val="00865FB2"/>
    <w:rsid w:val="00866EA3"/>
    <w:rsid w:val="00867E1C"/>
    <w:rsid w:val="0087190C"/>
    <w:rsid w:val="00871A41"/>
    <w:rsid w:val="00873255"/>
    <w:rsid w:val="00873B31"/>
    <w:rsid w:val="00876529"/>
    <w:rsid w:val="00877B61"/>
    <w:rsid w:val="00882A0B"/>
    <w:rsid w:val="00882F93"/>
    <w:rsid w:val="00883AED"/>
    <w:rsid w:val="008846D7"/>
    <w:rsid w:val="008848E9"/>
    <w:rsid w:val="008853EE"/>
    <w:rsid w:val="00885563"/>
    <w:rsid w:val="00886D76"/>
    <w:rsid w:val="008912AC"/>
    <w:rsid w:val="008971BC"/>
    <w:rsid w:val="008971EC"/>
    <w:rsid w:val="008A4A26"/>
    <w:rsid w:val="008B0A07"/>
    <w:rsid w:val="008B215E"/>
    <w:rsid w:val="008B577F"/>
    <w:rsid w:val="008B5B86"/>
    <w:rsid w:val="008B6C52"/>
    <w:rsid w:val="008C095E"/>
    <w:rsid w:val="008C0A74"/>
    <w:rsid w:val="008C0D3E"/>
    <w:rsid w:val="008C1070"/>
    <w:rsid w:val="008C1495"/>
    <w:rsid w:val="008C31E2"/>
    <w:rsid w:val="008C32DF"/>
    <w:rsid w:val="008C5E2A"/>
    <w:rsid w:val="008C7153"/>
    <w:rsid w:val="008D073C"/>
    <w:rsid w:val="008D23C3"/>
    <w:rsid w:val="008D418B"/>
    <w:rsid w:val="008D596C"/>
    <w:rsid w:val="008D69C5"/>
    <w:rsid w:val="008D7404"/>
    <w:rsid w:val="008E0BD3"/>
    <w:rsid w:val="008E1541"/>
    <w:rsid w:val="008E1853"/>
    <w:rsid w:val="008E3900"/>
    <w:rsid w:val="008E3ED2"/>
    <w:rsid w:val="008E41CE"/>
    <w:rsid w:val="008E42CF"/>
    <w:rsid w:val="008E679C"/>
    <w:rsid w:val="008E6D43"/>
    <w:rsid w:val="008E768B"/>
    <w:rsid w:val="008F09F6"/>
    <w:rsid w:val="008F2516"/>
    <w:rsid w:val="008F411F"/>
    <w:rsid w:val="008F41C6"/>
    <w:rsid w:val="008F4A87"/>
    <w:rsid w:val="008F6B34"/>
    <w:rsid w:val="008F6FC7"/>
    <w:rsid w:val="008F70AD"/>
    <w:rsid w:val="008F75B5"/>
    <w:rsid w:val="009022BF"/>
    <w:rsid w:val="00902E27"/>
    <w:rsid w:val="009035A0"/>
    <w:rsid w:val="00904760"/>
    <w:rsid w:val="00904A22"/>
    <w:rsid w:val="00906191"/>
    <w:rsid w:val="00906944"/>
    <w:rsid w:val="00907566"/>
    <w:rsid w:val="009109FC"/>
    <w:rsid w:val="0091182E"/>
    <w:rsid w:val="00911CD9"/>
    <w:rsid w:val="00912B71"/>
    <w:rsid w:val="009134CD"/>
    <w:rsid w:val="00913AA1"/>
    <w:rsid w:val="009143BC"/>
    <w:rsid w:val="009172BD"/>
    <w:rsid w:val="00923474"/>
    <w:rsid w:val="00926351"/>
    <w:rsid w:val="0093042C"/>
    <w:rsid w:val="00930969"/>
    <w:rsid w:val="00930A7E"/>
    <w:rsid w:val="00931632"/>
    <w:rsid w:val="00931D91"/>
    <w:rsid w:val="00932C92"/>
    <w:rsid w:val="00933379"/>
    <w:rsid w:val="009349F5"/>
    <w:rsid w:val="00934CCF"/>
    <w:rsid w:val="00935025"/>
    <w:rsid w:val="009363D6"/>
    <w:rsid w:val="009368E6"/>
    <w:rsid w:val="00937009"/>
    <w:rsid w:val="009370AD"/>
    <w:rsid w:val="00937465"/>
    <w:rsid w:val="0094107E"/>
    <w:rsid w:val="0094175F"/>
    <w:rsid w:val="00942BB1"/>
    <w:rsid w:val="00943318"/>
    <w:rsid w:val="009440AD"/>
    <w:rsid w:val="009440E2"/>
    <w:rsid w:val="00945053"/>
    <w:rsid w:val="009454E4"/>
    <w:rsid w:val="009501C0"/>
    <w:rsid w:val="009549BF"/>
    <w:rsid w:val="00956AF4"/>
    <w:rsid w:val="009572BE"/>
    <w:rsid w:val="00957B40"/>
    <w:rsid w:val="0096181B"/>
    <w:rsid w:val="00961BC9"/>
    <w:rsid w:val="00962746"/>
    <w:rsid w:val="0096683A"/>
    <w:rsid w:val="00966EB4"/>
    <w:rsid w:val="0096743B"/>
    <w:rsid w:val="0097102F"/>
    <w:rsid w:val="00971B61"/>
    <w:rsid w:val="0097288F"/>
    <w:rsid w:val="00973F3F"/>
    <w:rsid w:val="0097671A"/>
    <w:rsid w:val="009770BC"/>
    <w:rsid w:val="009770C3"/>
    <w:rsid w:val="00977F02"/>
    <w:rsid w:val="00982113"/>
    <w:rsid w:val="0098417F"/>
    <w:rsid w:val="00984240"/>
    <w:rsid w:val="009848EC"/>
    <w:rsid w:val="00984EDE"/>
    <w:rsid w:val="009852B3"/>
    <w:rsid w:val="00985FAF"/>
    <w:rsid w:val="00986583"/>
    <w:rsid w:val="00987334"/>
    <w:rsid w:val="0098742E"/>
    <w:rsid w:val="00987B52"/>
    <w:rsid w:val="009900A5"/>
    <w:rsid w:val="00990EF4"/>
    <w:rsid w:val="00990F97"/>
    <w:rsid w:val="0099422F"/>
    <w:rsid w:val="00994B1F"/>
    <w:rsid w:val="0099579E"/>
    <w:rsid w:val="00995B07"/>
    <w:rsid w:val="00997630"/>
    <w:rsid w:val="0099782F"/>
    <w:rsid w:val="00997897"/>
    <w:rsid w:val="009A1A06"/>
    <w:rsid w:val="009A2619"/>
    <w:rsid w:val="009A2763"/>
    <w:rsid w:val="009A49EF"/>
    <w:rsid w:val="009A7C04"/>
    <w:rsid w:val="009B10D6"/>
    <w:rsid w:val="009B18EB"/>
    <w:rsid w:val="009B44A3"/>
    <w:rsid w:val="009B62F9"/>
    <w:rsid w:val="009C65DA"/>
    <w:rsid w:val="009C6A31"/>
    <w:rsid w:val="009D0B6E"/>
    <w:rsid w:val="009D10AC"/>
    <w:rsid w:val="009D2C05"/>
    <w:rsid w:val="009D2C44"/>
    <w:rsid w:val="009D5E14"/>
    <w:rsid w:val="009D65D0"/>
    <w:rsid w:val="009D79B3"/>
    <w:rsid w:val="009D7E91"/>
    <w:rsid w:val="009E1F97"/>
    <w:rsid w:val="009E2930"/>
    <w:rsid w:val="009E54F4"/>
    <w:rsid w:val="009F0015"/>
    <w:rsid w:val="009F08E8"/>
    <w:rsid w:val="009F2BFA"/>
    <w:rsid w:val="009F3492"/>
    <w:rsid w:val="009F4287"/>
    <w:rsid w:val="009F43F3"/>
    <w:rsid w:val="009F4D0A"/>
    <w:rsid w:val="00A020D6"/>
    <w:rsid w:val="00A021CD"/>
    <w:rsid w:val="00A03A3D"/>
    <w:rsid w:val="00A0507C"/>
    <w:rsid w:val="00A0528B"/>
    <w:rsid w:val="00A101FF"/>
    <w:rsid w:val="00A109B4"/>
    <w:rsid w:val="00A11D32"/>
    <w:rsid w:val="00A1375E"/>
    <w:rsid w:val="00A13AC3"/>
    <w:rsid w:val="00A16CBC"/>
    <w:rsid w:val="00A20B7B"/>
    <w:rsid w:val="00A235BB"/>
    <w:rsid w:val="00A2527A"/>
    <w:rsid w:val="00A254F8"/>
    <w:rsid w:val="00A26742"/>
    <w:rsid w:val="00A2777C"/>
    <w:rsid w:val="00A3415A"/>
    <w:rsid w:val="00A35CF0"/>
    <w:rsid w:val="00A405F4"/>
    <w:rsid w:val="00A43729"/>
    <w:rsid w:val="00A4525B"/>
    <w:rsid w:val="00A4529A"/>
    <w:rsid w:val="00A46920"/>
    <w:rsid w:val="00A46B48"/>
    <w:rsid w:val="00A470A0"/>
    <w:rsid w:val="00A4768E"/>
    <w:rsid w:val="00A50EAF"/>
    <w:rsid w:val="00A5145D"/>
    <w:rsid w:val="00A53A67"/>
    <w:rsid w:val="00A541F8"/>
    <w:rsid w:val="00A56D45"/>
    <w:rsid w:val="00A57308"/>
    <w:rsid w:val="00A57F77"/>
    <w:rsid w:val="00A602F9"/>
    <w:rsid w:val="00A60365"/>
    <w:rsid w:val="00A607B3"/>
    <w:rsid w:val="00A6293A"/>
    <w:rsid w:val="00A650EE"/>
    <w:rsid w:val="00A65A95"/>
    <w:rsid w:val="00A662C8"/>
    <w:rsid w:val="00A67B39"/>
    <w:rsid w:val="00A70845"/>
    <w:rsid w:val="00A70EBF"/>
    <w:rsid w:val="00A71157"/>
    <w:rsid w:val="00A711F4"/>
    <w:rsid w:val="00A71C4F"/>
    <w:rsid w:val="00A71DDB"/>
    <w:rsid w:val="00A73B88"/>
    <w:rsid w:val="00A73C5A"/>
    <w:rsid w:val="00A74FB4"/>
    <w:rsid w:val="00A767E5"/>
    <w:rsid w:val="00A7748B"/>
    <w:rsid w:val="00A77EF8"/>
    <w:rsid w:val="00A804AD"/>
    <w:rsid w:val="00A82500"/>
    <w:rsid w:val="00A849D4"/>
    <w:rsid w:val="00A867C2"/>
    <w:rsid w:val="00A872A4"/>
    <w:rsid w:val="00A90886"/>
    <w:rsid w:val="00A90939"/>
    <w:rsid w:val="00A914EE"/>
    <w:rsid w:val="00A966E6"/>
    <w:rsid w:val="00AA44F7"/>
    <w:rsid w:val="00AA5714"/>
    <w:rsid w:val="00AB0A9C"/>
    <w:rsid w:val="00AB13E7"/>
    <w:rsid w:val="00AB1574"/>
    <w:rsid w:val="00AB192A"/>
    <w:rsid w:val="00AB2464"/>
    <w:rsid w:val="00AB2BE3"/>
    <w:rsid w:val="00AB4EB6"/>
    <w:rsid w:val="00AB504A"/>
    <w:rsid w:val="00AB5A76"/>
    <w:rsid w:val="00AB61C0"/>
    <w:rsid w:val="00AB7834"/>
    <w:rsid w:val="00AC0494"/>
    <w:rsid w:val="00AC2150"/>
    <w:rsid w:val="00AC3D1F"/>
    <w:rsid w:val="00AC4D5F"/>
    <w:rsid w:val="00AD14DE"/>
    <w:rsid w:val="00AD376A"/>
    <w:rsid w:val="00AD4197"/>
    <w:rsid w:val="00AD5E9A"/>
    <w:rsid w:val="00AE040E"/>
    <w:rsid w:val="00AE08DB"/>
    <w:rsid w:val="00AE2729"/>
    <w:rsid w:val="00AE48CD"/>
    <w:rsid w:val="00AE5AE2"/>
    <w:rsid w:val="00AE5DBA"/>
    <w:rsid w:val="00AE70E9"/>
    <w:rsid w:val="00AE7343"/>
    <w:rsid w:val="00AF2866"/>
    <w:rsid w:val="00AF4F62"/>
    <w:rsid w:val="00AF5C67"/>
    <w:rsid w:val="00AF5E9D"/>
    <w:rsid w:val="00B00774"/>
    <w:rsid w:val="00B00923"/>
    <w:rsid w:val="00B019F0"/>
    <w:rsid w:val="00B025D5"/>
    <w:rsid w:val="00B02D06"/>
    <w:rsid w:val="00B03358"/>
    <w:rsid w:val="00B05B40"/>
    <w:rsid w:val="00B064B7"/>
    <w:rsid w:val="00B079CE"/>
    <w:rsid w:val="00B131E1"/>
    <w:rsid w:val="00B1458E"/>
    <w:rsid w:val="00B14C51"/>
    <w:rsid w:val="00B24358"/>
    <w:rsid w:val="00B24742"/>
    <w:rsid w:val="00B26A83"/>
    <w:rsid w:val="00B30D3F"/>
    <w:rsid w:val="00B32DA3"/>
    <w:rsid w:val="00B33251"/>
    <w:rsid w:val="00B33AFD"/>
    <w:rsid w:val="00B3441E"/>
    <w:rsid w:val="00B34B81"/>
    <w:rsid w:val="00B35718"/>
    <w:rsid w:val="00B36213"/>
    <w:rsid w:val="00B36BCB"/>
    <w:rsid w:val="00B4192F"/>
    <w:rsid w:val="00B41978"/>
    <w:rsid w:val="00B42F79"/>
    <w:rsid w:val="00B44361"/>
    <w:rsid w:val="00B44F11"/>
    <w:rsid w:val="00B466B4"/>
    <w:rsid w:val="00B50007"/>
    <w:rsid w:val="00B50A27"/>
    <w:rsid w:val="00B52496"/>
    <w:rsid w:val="00B525E8"/>
    <w:rsid w:val="00B5267D"/>
    <w:rsid w:val="00B57738"/>
    <w:rsid w:val="00B601B8"/>
    <w:rsid w:val="00B6134D"/>
    <w:rsid w:val="00B62979"/>
    <w:rsid w:val="00B634C0"/>
    <w:rsid w:val="00B644B4"/>
    <w:rsid w:val="00B6486F"/>
    <w:rsid w:val="00B65370"/>
    <w:rsid w:val="00B66995"/>
    <w:rsid w:val="00B6753D"/>
    <w:rsid w:val="00B70056"/>
    <w:rsid w:val="00B70673"/>
    <w:rsid w:val="00B73325"/>
    <w:rsid w:val="00B73C87"/>
    <w:rsid w:val="00B742F2"/>
    <w:rsid w:val="00B7435B"/>
    <w:rsid w:val="00B764CA"/>
    <w:rsid w:val="00B77373"/>
    <w:rsid w:val="00B80153"/>
    <w:rsid w:val="00B81E0E"/>
    <w:rsid w:val="00B823A7"/>
    <w:rsid w:val="00B858E1"/>
    <w:rsid w:val="00B86AB5"/>
    <w:rsid w:val="00B87044"/>
    <w:rsid w:val="00B87D11"/>
    <w:rsid w:val="00B90FA5"/>
    <w:rsid w:val="00B91228"/>
    <w:rsid w:val="00B919F1"/>
    <w:rsid w:val="00B91F90"/>
    <w:rsid w:val="00B93DBE"/>
    <w:rsid w:val="00B94F95"/>
    <w:rsid w:val="00BA0ADA"/>
    <w:rsid w:val="00BA1764"/>
    <w:rsid w:val="00BA35FA"/>
    <w:rsid w:val="00BA54F0"/>
    <w:rsid w:val="00BA5AB7"/>
    <w:rsid w:val="00BA5CE6"/>
    <w:rsid w:val="00BA73D0"/>
    <w:rsid w:val="00BA75B8"/>
    <w:rsid w:val="00BB19F7"/>
    <w:rsid w:val="00BB29E9"/>
    <w:rsid w:val="00BB2B2F"/>
    <w:rsid w:val="00BB3651"/>
    <w:rsid w:val="00BB468D"/>
    <w:rsid w:val="00BB55CC"/>
    <w:rsid w:val="00BC0E8D"/>
    <w:rsid w:val="00BC122A"/>
    <w:rsid w:val="00BC4C3A"/>
    <w:rsid w:val="00BC511F"/>
    <w:rsid w:val="00BC6BEC"/>
    <w:rsid w:val="00BC7163"/>
    <w:rsid w:val="00BD255A"/>
    <w:rsid w:val="00BD40DF"/>
    <w:rsid w:val="00BD42AD"/>
    <w:rsid w:val="00BE011F"/>
    <w:rsid w:val="00BE04C5"/>
    <w:rsid w:val="00BE0A9B"/>
    <w:rsid w:val="00BE6551"/>
    <w:rsid w:val="00BE7676"/>
    <w:rsid w:val="00BE7ABF"/>
    <w:rsid w:val="00BF093B"/>
    <w:rsid w:val="00BF2020"/>
    <w:rsid w:val="00BF2898"/>
    <w:rsid w:val="00BF2950"/>
    <w:rsid w:val="00BF5381"/>
    <w:rsid w:val="00C000F7"/>
    <w:rsid w:val="00C049EC"/>
    <w:rsid w:val="00C049F0"/>
    <w:rsid w:val="00C0531E"/>
    <w:rsid w:val="00C05542"/>
    <w:rsid w:val="00C05973"/>
    <w:rsid w:val="00C06021"/>
    <w:rsid w:val="00C06B2A"/>
    <w:rsid w:val="00C073DA"/>
    <w:rsid w:val="00C1119B"/>
    <w:rsid w:val="00C12A49"/>
    <w:rsid w:val="00C130B4"/>
    <w:rsid w:val="00C13EB4"/>
    <w:rsid w:val="00C152FF"/>
    <w:rsid w:val="00C21123"/>
    <w:rsid w:val="00C211BE"/>
    <w:rsid w:val="00C21514"/>
    <w:rsid w:val="00C21895"/>
    <w:rsid w:val="00C246D6"/>
    <w:rsid w:val="00C25D05"/>
    <w:rsid w:val="00C26849"/>
    <w:rsid w:val="00C33E87"/>
    <w:rsid w:val="00C3426B"/>
    <w:rsid w:val="00C4010C"/>
    <w:rsid w:val="00C4158A"/>
    <w:rsid w:val="00C41DEE"/>
    <w:rsid w:val="00C41F0E"/>
    <w:rsid w:val="00C4244F"/>
    <w:rsid w:val="00C4260F"/>
    <w:rsid w:val="00C42720"/>
    <w:rsid w:val="00C43DFF"/>
    <w:rsid w:val="00C45104"/>
    <w:rsid w:val="00C46C0E"/>
    <w:rsid w:val="00C47C84"/>
    <w:rsid w:val="00C528EB"/>
    <w:rsid w:val="00C53669"/>
    <w:rsid w:val="00C56959"/>
    <w:rsid w:val="00C569EB"/>
    <w:rsid w:val="00C56EC0"/>
    <w:rsid w:val="00C573E8"/>
    <w:rsid w:val="00C6104E"/>
    <w:rsid w:val="00C61BDB"/>
    <w:rsid w:val="00C62919"/>
    <w:rsid w:val="00C62A17"/>
    <w:rsid w:val="00C62B8F"/>
    <w:rsid w:val="00C632ED"/>
    <w:rsid w:val="00C63824"/>
    <w:rsid w:val="00C648F5"/>
    <w:rsid w:val="00C66150"/>
    <w:rsid w:val="00C66850"/>
    <w:rsid w:val="00C678B8"/>
    <w:rsid w:val="00C70EF5"/>
    <w:rsid w:val="00C738A4"/>
    <w:rsid w:val="00C756C5"/>
    <w:rsid w:val="00C764BB"/>
    <w:rsid w:val="00C76F7D"/>
    <w:rsid w:val="00C80FB1"/>
    <w:rsid w:val="00C828B4"/>
    <w:rsid w:val="00C82CAE"/>
    <w:rsid w:val="00C82FEC"/>
    <w:rsid w:val="00C85F1F"/>
    <w:rsid w:val="00C87D50"/>
    <w:rsid w:val="00C87F3D"/>
    <w:rsid w:val="00C91772"/>
    <w:rsid w:val="00C930A8"/>
    <w:rsid w:val="00C94BDD"/>
    <w:rsid w:val="00C95E8D"/>
    <w:rsid w:val="00C96529"/>
    <w:rsid w:val="00C97063"/>
    <w:rsid w:val="00C977A9"/>
    <w:rsid w:val="00CA3B74"/>
    <w:rsid w:val="00CA3D13"/>
    <w:rsid w:val="00CA4B17"/>
    <w:rsid w:val="00CA56AD"/>
    <w:rsid w:val="00CA5A08"/>
    <w:rsid w:val="00CA6A2D"/>
    <w:rsid w:val="00CA6CB8"/>
    <w:rsid w:val="00CA6CDB"/>
    <w:rsid w:val="00CB0CCD"/>
    <w:rsid w:val="00CB0E78"/>
    <w:rsid w:val="00CB1CFE"/>
    <w:rsid w:val="00CB5743"/>
    <w:rsid w:val="00CB61D4"/>
    <w:rsid w:val="00CB7406"/>
    <w:rsid w:val="00CC350C"/>
    <w:rsid w:val="00CC3524"/>
    <w:rsid w:val="00CC53D0"/>
    <w:rsid w:val="00CC5C3F"/>
    <w:rsid w:val="00CC7608"/>
    <w:rsid w:val="00CD040E"/>
    <w:rsid w:val="00CD0433"/>
    <w:rsid w:val="00CD27BE"/>
    <w:rsid w:val="00CD2A89"/>
    <w:rsid w:val="00CD31E1"/>
    <w:rsid w:val="00CD3629"/>
    <w:rsid w:val="00CD37A5"/>
    <w:rsid w:val="00CD3FF5"/>
    <w:rsid w:val="00CD40AC"/>
    <w:rsid w:val="00CD50DA"/>
    <w:rsid w:val="00CD6F0F"/>
    <w:rsid w:val="00CE0762"/>
    <w:rsid w:val="00CE0B7B"/>
    <w:rsid w:val="00CE0BB7"/>
    <w:rsid w:val="00CE21FF"/>
    <w:rsid w:val="00CE22D2"/>
    <w:rsid w:val="00CE26A9"/>
    <w:rsid w:val="00CE3B00"/>
    <w:rsid w:val="00CE3E9A"/>
    <w:rsid w:val="00CE40C5"/>
    <w:rsid w:val="00CE485E"/>
    <w:rsid w:val="00CE5187"/>
    <w:rsid w:val="00CE594D"/>
    <w:rsid w:val="00CE76C2"/>
    <w:rsid w:val="00CF00B0"/>
    <w:rsid w:val="00CF3182"/>
    <w:rsid w:val="00CF33DD"/>
    <w:rsid w:val="00CF49D4"/>
    <w:rsid w:val="00CF5B02"/>
    <w:rsid w:val="00CF6376"/>
    <w:rsid w:val="00CF6E39"/>
    <w:rsid w:val="00CF72DA"/>
    <w:rsid w:val="00D02A5E"/>
    <w:rsid w:val="00D04212"/>
    <w:rsid w:val="00D0434F"/>
    <w:rsid w:val="00D1004E"/>
    <w:rsid w:val="00D121AE"/>
    <w:rsid w:val="00D13650"/>
    <w:rsid w:val="00D1429C"/>
    <w:rsid w:val="00D145C4"/>
    <w:rsid w:val="00D14BE6"/>
    <w:rsid w:val="00D14EB7"/>
    <w:rsid w:val="00D14F18"/>
    <w:rsid w:val="00D159B2"/>
    <w:rsid w:val="00D15B4E"/>
    <w:rsid w:val="00D16192"/>
    <w:rsid w:val="00D17378"/>
    <w:rsid w:val="00D17440"/>
    <w:rsid w:val="00D177E7"/>
    <w:rsid w:val="00D20727"/>
    <w:rsid w:val="00D2079F"/>
    <w:rsid w:val="00D230D1"/>
    <w:rsid w:val="00D24C97"/>
    <w:rsid w:val="00D25073"/>
    <w:rsid w:val="00D25A38"/>
    <w:rsid w:val="00D25E19"/>
    <w:rsid w:val="00D25F0C"/>
    <w:rsid w:val="00D27FC4"/>
    <w:rsid w:val="00D30398"/>
    <w:rsid w:val="00D304BF"/>
    <w:rsid w:val="00D30D57"/>
    <w:rsid w:val="00D31A1A"/>
    <w:rsid w:val="00D32E38"/>
    <w:rsid w:val="00D34062"/>
    <w:rsid w:val="00D34E47"/>
    <w:rsid w:val="00D36BA2"/>
    <w:rsid w:val="00D41FF3"/>
    <w:rsid w:val="00D425A9"/>
    <w:rsid w:val="00D42667"/>
    <w:rsid w:val="00D42991"/>
    <w:rsid w:val="00D4323A"/>
    <w:rsid w:val="00D447EF"/>
    <w:rsid w:val="00D4565B"/>
    <w:rsid w:val="00D45A7C"/>
    <w:rsid w:val="00D47A1F"/>
    <w:rsid w:val="00D505E2"/>
    <w:rsid w:val="00D506F4"/>
    <w:rsid w:val="00D50D89"/>
    <w:rsid w:val="00D536DD"/>
    <w:rsid w:val="00D54A6C"/>
    <w:rsid w:val="00D5655A"/>
    <w:rsid w:val="00D6203F"/>
    <w:rsid w:val="00D62CCB"/>
    <w:rsid w:val="00D660BD"/>
    <w:rsid w:val="00D66AA4"/>
    <w:rsid w:val="00D71A51"/>
    <w:rsid w:val="00D7302C"/>
    <w:rsid w:val="00D7463D"/>
    <w:rsid w:val="00D76A84"/>
    <w:rsid w:val="00D804E0"/>
    <w:rsid w:val="00D80F5A"/>
    <w:rsid w:val="00D81751"/>
    <w:rsid w:val="00D83CDC"/>
    <w:rsid w:val="00D84E4A"/>
    <w:rsid w:val="00D85E4D"/>
    <w:rsid w:val="00D872D1"/>
    <w:rsid w:val="00D873D2"/>
    <w:rsid w:val="00D902D9"/>
    <w:rsid w:val="00D958B5"/>
    <w:rsid w:val="00D9647E"/>
    <w:rsid w:val="00DA1769"/>
    <w:rsid w:val="00DA1CEF"/>
    <w:rsid w:val="00DA2CC1"/>
    <w:rsid w:val="00DA4540"/>
    <w:rsid w:val="00DA4D30"/>
    <w:rsid w:val="00DA5252"/>
    <w:rsid w:val="00DA587E"/>
    <w:rsid w:val="00DA6387"/>
    <w:rsid w:val="00DB258B"/>
    <w:rsid w:val="00DB2D34"/>
    <w:rsid w:val="00DB3052"/>
    <w:rsid w:val="00DB4735"/>
    <w:rsid w:val="00DB5F80"/>
    <w:rsid w:val="00DB7E8F"/>
    <w:rsid w:val="00DC07E7"/>
    <w:rsid w:val="00DC1ADF"/>
    <w:rsid w:val="00DC29CA"/>
    <w:rsid w:val="00DC2D17"/>
    <w:rsid w:val="00DD442E"/>
    <w:rsid w:val="00DE1EA9"/>
    <w:rsid w:val="00DE23BF"/>
    <w:rsid w:val="00DE28F3"/>
    <w:rsid w:val="00DE2B87"/>
    <w:rsid w:val="00DE3968"/>
    <w:rsid w:val="00DE3981"/>
    <w:rsid w:val="00DE40DD"/>
    <w:rsid w:val="00DE706E"/>
    <w:rsid w:val="00DE7755"/>
    <w:rsid w:val="00DF0058"/>
    <w:rsid w:val="00DF059A"/>
    <w:rsid w:val="00DF060A"/>
    <w:rsid w:val="00DF53F3"/>
    <w:rsid w:val="00DF6A52"/>
    <w:rsid w:val="00DF6B61"/>
    <w:rsid w:val="00DF6D19"/>
    <w:rsid w:val="00DF70F5"/>
    <w:rsid w:val="00E00F5E"/>
    <w:rsid w:val="00E04E6B"/>
    <w:rsid w:val="00E067C3"/>
    <w:rsid w:val="00E109E8"/>
    <w:rsid w:val="00E10EB6"/>
    <w:rsid w:val="00E12996"/>
    <w:rsid w:val="00E12B0E"/>
    <w:rsid w:val="00E14209"/>
    <w:rsid w:val="00E14B16"/>
    <w:rsid w:val="00E1503A"/>
    <w:rsid w:val="00E16185"/>
    <w:rsid w:val="00E2200E"/>
    <w:rsid w:val="00E2252C"/>
    <w:rsid w:val="00E23393"/>
    <w:rsid w:val="00E270C0"/>
    <w:rsid w:val="00E27CD4"/>
    <w:rsid w:val="00E3031F"/>
    <w:rsid w:val="00E30FDA"/>
    <w:rsid w:val="00E31192"/>
    <w:rsid w:val="00E36D82"/>
    <w:rsid w:val="00E36EE8"/>
    <w:rsid w:val="00E414FC"/>
    <w:rsid w:val="00E43551"/>
    <w:rsid w:val="00E437D5"/>
    <w:rsid w:val="00E460B9"/>
    <w:rsid w:val="00E463A4"/>
    <w:rsid w:val="00E46629"/>
    <w:rsid w:val="00E476A7"/>
    <w:rsid w:val="00E50391"/>
    <w:rsid w:val="00E527D2"/>
    <w:rsid w:val="00E54D21"/>
    <w:rsid w:val="00E55836"/>
    <w:rsid w:val="00E55E9E"/>
    <w:rsid w:val="00E60760"/>
    <w:rsid w:val="00E6185C"/>
    <w:rsid w:val="00E625A4"/>
    <w:rsid w:val="00E625D2"/>
    <w:rsid w:val="00E62B74"/>
    <w:rsid w:val="00E65B8C"/>
    <w:rsid w:val="00E65C78"/>
    <w:rsid w:val="00E6679D"/>
    <w:rsid w:val="00E67121"/>
    <w:rsid w:val="00E71112"/>
    <w:rsid w:val="00E71253"/>
    <w:rsid w:val="00E712C6"/>
    <w:rsid w:val="00E71684"/>
    <w:rsid w:val="00E7198D"/>
    <w:rsid w:val="00E735AF"/>
    <w:rsid w:val="00E74CA6"/>
    <w:rsid w:val="00E74F57"/>
    <w:rsid w:val="00E75625"/>
    <w:rsid w:val="00E75E3D"/>
    <w:rsid w:val="00E80522"/>
    <w:rsid w:val="00E82A83"/>
    <w:rsid w:val="00E8337B"/>
    <w:rsid w:val="00E83507"/>
    <w:rsid w:val="00E85044"/>
    <w:rsid w:val="00E85198"/>
    <w:rsid w:val="00E86A3F"/>
    <w:rsid w:val="00E90325"/>
    <w:rsid w:val="00E90D11"/>
    <w:rsid w:val="00E95570"/>
    <w:rsid w:val="00E95A0E"/>
    <w:rsid w:val="00E95DC7"/>
    <w:rsid w:val="00E969B0"/>
    <w:rsid w:val="00E9731C"/>
    <w:rsid w:val="00EA1C8B"/>
    <w:rsid w:val="00EA4BEB"/>
    <w:rsid w:val="00EA4E4C"/>
    <w:rsid w:val="00EA5189"/>
    <w:rsid w:val="00EA52EC"/>
    <w:rsid w:val="00EA5DA5"/>
    <w:rsid w:val="00EB341A"/>
    <w:rsid w:val="00EB50CA"/>
    <w:rsid w:val="00EB5802"/>
    <w:rsid w:val="00EB5871"/>
    <w:rsid w:val="00EB6C0E"/>
    <w:rsid w:val="00EB6C3B"/>
    <w:rsid w:val="00EB6C80"/>
    <w:rsid w:val="00EC0184"/>
    <w:rsid w:val="00EC16CD"/>
    <w:rsid w:val="00EC5071"/>
    <w:rsid w:val="00EC6ADA"/>
    <w:rsid w:val="00EC75B1"/>
    <w:rsid w:val="00ED2832"/>
    <w:rsid w:val="00ED2DE2"/>
    <w:rsid w:val="00ED6711"/>
    <w:rsid w:val="00EE2660"/>
    <w:rsid w:val="00EE29D1"/>
    <w:rsid w:val="00EE3274"/>
    <w:rsid w:val="00EE3931"/>
    <w:rsid w:val="00EE39FF"/>
    <w:rsid w:val="00EE5F36"/>
    <w:rsid w:val="00EE7DA9"/>
    <w:rsid w:val="00EE7E3E"/>
    <w:rsid w:val="00EF00B9"/>
    <w:rsid w:val="00EF1B11"/>
    <w:rsid w:val="00EF1BC4"/>
    <w:rsid w:val="00EF38A7"/>
    <w:rsid w:val="00EF39AE"/>
    <w:rsid w:val="00EF4ACC"/>
    <w:rsid w:val="00EF4F17"/>
    <w:rsid w:val="00EF63AB"/>
    <w:rsid w:val="00F004F1"/>
    <w:rsid w:val="00F017AF"/>
    <w:rsid w:val="00F028DC"/>
    <w:rsid w:val="00F03D0C"/>
    <w:rsid w:val="00F041C4"/>
    <w:rsid w:val="00F0527C"/>
    <w:rsid w:val="00F05AAC"/>
    <w:rsid w:val="00F06E22"/>
    <w:rsid w:val="00F07D03"/>
    <w:rsid w:val="00F119B8"/>
    <w:rsid w:val="00F13565"/>
    <w:rsid w:val="00F14479"/>
    <w:rsid w:val="00F145C7"/>
    <w:rsid w:val="00F15794"/>
    <w:rsid w:val="00F1598C"/>
    <w:rsid w:val="00F20BC6"/>
    <w:rsid w:val="00F21E5A"/>
    <w:rsid w:val="00F22685"/>
    <w:rsid w:val="00F22C8F"/>
    <w:rsid w:val="00F22FDC"/>
    <w:rsid w:val="00F23CCD"/>
    <w:rsid w:val="00F23E5F"/>
    <w:rsid w:val="00F255FC"/>
    <w:rsid w:val="00F259B0"/>
    <w:rsid w:val="00F26A20"/>
    <w:rsid w:val="00F276C9"/>
    <w:rsid w:val="00F317CB"/>
    <w:rsid w:val="00F33658"/>
    <w:rsid w:val="00F36C43"/>
    <w:rsid w:val="00F3785A"/>
    <w:rsid w:val="00F379E7"/>
    <w:rsid w:val="00F40690"/>
    <w:rsid w:val="00F41B96"/>
    <w:rsid w:val="00F438A2"/>
    <w:rsid w:val="00F43B8F"/>
    <w:rsid w:val="00F45E4E"/>
    <w:rsid w:val="00F463BE"/>
    <w:rsid w:val="00F46FDA"/>
    <w:rsid w:val="00F50D37"/>
    <w:rsid w:val="00F51785"/>
    <w:rsid w:val="00F530D7"/>
    <w:rsid w:val="00F53903"/>
    <w:rsid w:val="00F53C63"/>
    <w:rsid w:val="00F541E6"/>
    <w:rsid w:val="00F5594D"/>
    <w:rsid w:val="00F55C33"/>
    <w:rsid w:val="00F567AF"/>
    <w:rsid w:val="00F56D1E"/>
    <w:rsid w:val="00F57633"/>
    <w:rsid w:val="00F60F7E"/>
    <w:rsid w:val="00F61020"/>
    <w:rsid w:val="00F638FF"/>
    <w:rsid w:val="00F640BF"/>
    <w:rsid w:val="00F645CA"/>
    <w:rsid w:val="00F64778"/>
    <w:rsid w:val="00F6682D"/>
    <w:rsid w:val="00F66B39"/>
    <w:rsid w:val="00F67195"/>
    <w:rsid w:val="00F70158"/>
    <w:rsid w:val="00F70754"/>
    <w:rsid w:val="00F72792"/>
    <w:rsid w:val="00F81B9E"/>
    <w:rsid w:val="00F829B8"/>
    <w:rsid w:val="00F832BC"/>
    <w:rsid w:val="00F85403"/>
    <w:rsid w:val="00F85DEE"/>
    <w:rsid w:val="00F87222"/>
    <w:rsid w:val="00F879A1"/>
    <w:rsid w:val="00F911F2"/>
    <w:rsid w:val="00F926E2"/>
    <w:rsid w:val="00F92FC4"/>
    <w:rsid w:val="00F94778"/>
    <w:rsid w:val="00F95EC0"/>
    <w:rsid w:val="00F96EE3"/>
    <w:rsid w:val="00F97113"/>
    <w:rsid w:val="00F9793C"/>
    <w:rsid w:val="00F97E10"/>
    <w:rsid w:val="00F97F1C"/>
    <w:rsid w:val="00FA0C14"/>
    <w:rsid w:val="00FA3199"/>
    <w:rsid w:val="00FA447B"/>
    <w:rsid w:val="00FB24C9"/>
    <w:rsid w:val="00FB3BA6"/>
    <w:rsid w:val="00FB4002"/>
    <w:rsid w:val="00FB4715"/>
    <w:rsid w:val="00FB472A"/>
    <w:rsid w:val="00FB4B02"/>
    <w:rsid w:val="00FB619E"/>
    <w:rsid w:val="00FB6543"/>
    <w:rsid w:val="00FB79FB"/>
    <w:rsid w:val="00FC0322"/>
    <w:rsid w:val="00FC0B3F"/>
    <w:rsid w:val="00FC2D40"/>
    <w:rsid w:val="00FC354D"/>
    <w:rsid w:val="00FC3600"/>
    <w:rsid w:val="00FC4661"/>
    <w:rsid w:val="00FC5398"/>
    <w:rsid w:val="00FC565B"/>
    <w:rsid w:val="00FC5C97"/>
    <w:rsid w:val="00FC7E17"/>
    <w:rsid w:val="00FD0315"/>
    <w:rsid w:val="00FD107D"/>
    <w:rsid w:val="00FD2251"/>
    <w:rsid w:val="00FD3DFC"/>
    <w:rsid w:val="00FD45C4"/>
    <w:rsid w:val="00FD4DE6"/>
    <w:rsid w:val="00FD6E73"/>
    <w:rsid w:val="00FE006E"/>
    <w:rsid w:val="00FE0CFD"/>
    <w:rsid w:val="00FE129B"/>
    <w:rsid w:val="00FE4696"/>
    <w:rsid w:val="00FE4A42"/>
    <w:rsid w:val="00FE54D4"/>
    <w:rsid w:val="00FE6AA6"/>
    <w:rsid w:val="00FE76B6"/>
    <w:rsid w:val="00FE7A8B"/>
    <w:rsid w:val="00FF0DF1"/>
    <w:rsid w:val="00FF1E44"/>
    <w:rsid w:val="00FF2AC2"/>
    <w:rsid w:val="00FF3218"/>
    <w:rsid w:val="00FF37C1"/>
    <w:rsid w:val="00FF3F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95A0E"/>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link w:val="Ttulo2Char"/>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link w:val="Ttulo3Char"/>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link w:val="Ttulo4Char"/>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styleId="TextodoEspaoReservado">
    <w:name w:val="Placeholder Text"/>
    <w:basedOn w:val="Fontepargpadro"/>
    <w:uiPriority w:val="99"/>
    <w:semiHidden/>
    <w:rsid w:val="003E60BB"/>
    <w:rPr>
      <w:color w:val="808080"/>
    </w:rPr>
  </w:style>
  <w:style w:type="character" w:customStyle="1" w:styleId="Ttulo2Char">
    <w:name w:val="Título 2 Char"/>
    <w:aliases w:val="TF-TÍTULO 2 Char"/>
    <w:basedOn w:val="Fontepargpadro"/>
    <w:link w:val="Ttulo2"/>
    <w:rsid w:val="00D25F0C"/>
    <w:rPr>
      <w:caps/>
      <w:color w:val="000000"/>
    </w:rPr>
  </w:style>
  <w:style w:type="character" w:customStyle="1" w:styleId="Ttulo3Char">
    <w:name w:val="Título 3 Char"/>
    <w:aliases w:val="TF-TÍTULO 3 Char"/>
    <w:basedOn w:val="Fontepargpadro"/>
    <w:link w:val="Ttulo3"/>
    <w:rsid w:val="00E43551"/>
    <w:rPr>
      <w:color w:val="000000"/>
    </w:rPr>
  </w:style>
  <w:style w:type="character" w:customStyle="1" w:styleId="Ttulo4Char">
    <w:name w:val="Título 4 Char"/>
    <w:aliases w:val="TF-TÍTULO 4 Char"/>
    <w:basedOn w:val="Fontepargpadro"/>
    <w:link w:val="Ttulo4"/>
    <w:rsid w:val="00FD4DE6"/>
    <w:rPr>
      <w:color w:val="000000"/>
    </w:rPr>
  </w:style>
  <w:style w:type="character" w:styleId="MenoPendente">
    <w:name w:val="Unresolved Mention"/>
    <w:basedOn w:val="Fontepargpadro"/>
    <w:uiPriority w:val="99"/>
    <w:semiHidden/>
    <w:unhideWhenUsed/>
    <w:rsid w:val="0065605C"/>
    <w:rPr>
      <w:color w:val="605E5C"/>
      <w:shd w:val="clear" w:color="auto" w:fill="E1DFDD"/>
    </w:rPr>
  </w:style>
  <w:style w:type="paragraph" w:styleId="Reviso">
    <w:name w:val="Revision"/>
    <w:hidden/>
    <w:uiPriority w:val="99"/>
    <w:semiHidden/>
    <w:rsid w:val="007013D9"/>
    <w:rPr>
      <w:sz w:val="24"/>
      <w:szCs w:val="24"/>
    </w:rPr>
  </w:style>
  <w:style w:type="character" w:styleId="Refdecomentrio">
    <w:name w:val="annotation reference"/>
    <w:basedOn w:val="Fontepargpadro"/>
    <w:uiPriority w:val="99"/>
    <w:semiHidden/>
    <w:unhideWhenUsed/>
    <w:rsid w:val="007013D9"/>
    <w:rPr>
      <w:sz w:val="16"/>
      <w:szCs w:val="16"/>
    </w:rPr>
  </w:style>
  <w:style w:type="paragraph" w:styleId="Textodecomentrio">
    <w:name w:val="annotation text"/>
    <w:basedOn w:val="Normal"/>
    <w:link w:val="TextodecomentrioChar"/>
    <w:uiPriority w:val="99"/>
    <w:semiHidden/>
    <w:unhideWhenUsed/>
    <w:rsid w:val="007013D9"/>
    <w:rPr>
      <w:sz w:val="20"/>
      <w:szCs w:val="20"/>
    </w:rPr>
  </w:style>
  <w:style w:type="character" w:customStyle="1" w:styleId="TextodecomentrioChar">
    <w:name w:val="Texto de comentário Char"/>
    <w:basedOn w:val="Fontepargpadro"/>
    <w:link w:val="Textodecomentrio"/>
    <w:uiPriority w:val="99"/>
    <w:semiHidden/>
    <w:rsid w:val="007013D9"/>
  </w:style>
  <w:style w:type="paragraph" w:styleId="Assuntodocomentrio">
    <w:name w:val="annotation subject"/>
    <w:basedOn w:val="Textodecomentrio"/>
    <w:next w:val="Textodecomentrio"/>
    <w:link w:val="AssuntodocomentrioChar"/>
    <w:uiPriority w:val="99"/>
    <w:semiHidden/>
    <w:unhideWhenUsed/>
    <w:rsid w:val="007013D9"/>
    <w:rPr>
      <w:b/>
      <w:bCs/>
    </w:rPr>
  </w:style>
  <w:style w:type="character" w:customStyle="1" w:styleId="AssuntodocomentrioChar">
    <w:name w:val="Assunto do comentário Char"/>
    <w:basedOn w:val="TextodecomentrioChar"/>
    <w:link w:val="Assuntodocomentrio"/>
    <w:uiPriority w:val="99"/>
    <w:semiHidden/>
    <w:rsid w:val="007013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418">
      <w:bodyDiv w:val="1"/>
      <w:marLeft w:val="0"/>
      <w:marRight w:val="0"/>
      <w:marTop w:val="0"/>
      <w:marBottom w:val="0"/>
      <w:divBdr>
        <w:top w:val="none" w:sz="0" w:space="0" w:color="auto"/>
        <w:left w:val="none" w:sz="0" w:space="0" w:color="auto"/>
        <w:bottom w:val="none" w:sz="0" w:space="0" w:color="auto"/>
        <w:right w:val="none" w:sz="0" w:space="0" w:color="auto"/>
      </w:divBdr>
      <w:divsChild>
        <w:div w:id="1587881833">
          <w:marLeft w:val="0"/>
          <w:marRight w:val="0"/>
          <w:marTop w:val="0"/>
          <w:marBottom w:val="0"/>
          <w:divBdr>
            <w:top w:val="none" w:sz="0" w:space="0" w:color="auto"/>
            <w:left w:val="none" w:sz="0" w:space="0" w:color="auto"/>
            <w:bottom w:val="none" w:sz="0" w:space="0" w:color="auto"/>
            <w:right w:val="none" w:sz="0" w:space="0" w:color="auto"/>
          </w:divBdr>
          <w:divsChild>
            <w:div w:id="195433696">
              <w:marLeft w:val="0"/>
              <w:marRight w:val="0"/>
              <w:marTop w:val="0"/>
              <w:marBottom w:val="0"/>
              <w:divBdr>
                <w:top w:val="none" w:sz="0" w:space="0" w:color="auto"/>
                <w:left w:val="none" w:sz="0" w:space="0" w:color="auto"/>
                <w:bottom w:val="none" w:sz="0" w:space="0" w:color="auto"/>
                <w:right w:val="none" w:sz="0" w:space="0" w:color="auto"/>
              </w:divBdr>
            </w:div>
            <w:div w:id="1687780794">
              <w:marLeft w:val="0"/>
              <w:marRight w:val="0"/>
              <w:marTop w:val="0"/>
              <w:marBottom w:val="0"/>
              <w:divBdr>
                <w:top w:val="none" w:sz="0" w:space="0" w:color="auto"/>
                <w:left w:val="none" w:sz="0" w:space="0" w:color="auto"/>
                <w:bottom w:val="none" w:sz="0" w:space="0" w:color="auto"/>
                <w:right w:val="none" w:sz="0" w:space="0" w:color="auto"/>
              </w:divBdr>
            </w:div>
            <w:div w:id="2033453890">
              <w:marLeft w:val="0"/>
              <w:marRight w:val="0"/>
              <w:marTop w:val="0"/>
              <w:marBottom w:val="0"/>
              <w:divBdr>
                <w:top w:val="none" w:sz="0" w:space="0" w:color="auto"/>
                <w:left w:val="none" w:sz="0" w:space="0" w:color="auto"/>
                <w:bottom w:val="none" w:sz="0" w:space="0" w:color="auto"/>
                <w:right w:val="none" w:sz="0" w:space="0" w:color="auto"/>
              </w:divBdr>
            </w:div>
            <w:div w:id="1593081540">
              <w:marLeft w:val="0"/>
              <w:marRight w:val="0"/>
              <w:marTop w:val="0"/>
              <w:marBottom w:val="0"/>
              <w:divBdr>
                <w:top w:val="none" w:sz="0" w:space="0" w:color="auto"/>
                <w:left w:val="none" w:sz="0" w:space="0" w:color="auto"/>
                <w:bottom w:val="none" w:sz="0" w:space="0" w:color="auto"/>
                <w:right w:val="none" w:sz="0" w:space="0" w:color="auto"/>
              </w:divBdr>
            </w:div>
            <w:div w:id="1321034599">
              <w:marLeft w:val="0"/>
              <w:marRight w:val="0"/>
              <w:marTop w:val="0"/>
              <w:marBottom w:val="0"/>
              <w:divBdr>
                <w:top w:val="none" w:sz="0" w:space="0" w:color="auto"/>
                <w:left w:val="none" w:sz="0" w:space="0" w:color="auto"/>
                <w:bottom w:val="none" w:sz="0" w:space="0" w:color="auto"/>
                <w:right w:val="none" w:sz="0" w:space="0" w:color="auto"/>
              </w:divBdr>
            </w:div>
            <w:div w:id="312102837">
              <w:marLeft w:val="0"/>
              <w:marRight w:val="0"/>
              <w:marTop w:val="0"/>
              <w:marBottom w:val="0"/>
              <w:divBdr>
                <w:top w:val="none" w:sz="0" w:space="0" w:color="auto"/>
                <w:left w:val="none" w:sz="0" w:space="0" w:color="auto"/>
                <w:bottom w:val="none" w:sz="0" w:space="0" w:color="auto"/>
                <w:right w:val="none" w:sz="0" w:space="0" w:color="auto"/>
              </w:divBdr>
            </w:div>
            <w:div w:id="1681664634">
              <w:marLeft w:val="0"/>
              <w:marRight w:val="0"/>
              <w:marTop w:val="0"/>
              <w:marBottom w:val="0"/>
              <w:divBdr>
                <w:top w:val="none" w:sz="0" w:space="0" w:color="auto"/>
                <w:left w:val="none" w:sz="0" w:space="0" w:color="auto"/>
                <w:bottom w:val="none" w:sz="0" w:space="0" w:color="auto"/>
                <w:right w:val="none" w:sz="0" w:space="0" w:color="auto"/>
              </w:divBdr>
            </w:div>
            <w:div w:id="404107170">
              <w:marLeft w:val="0"/>
              <w:marRight w:val="0"/>
              <w:marTop w:val="0"/>
              <w:marBottom w:val="0"/>
              <w:divBdr>
                <w:top w:val="none" w:sz="0" w:space="0" w:color="auto"/>
                <w:left w:val="none" w:sz="0" w:space="0" w:color="auto"/>
                <w:bottom w:val="none" w:sz="0" w:space="0" w:color="auto"/>
                <w:right w:val="none" w:sz="0" w:space="0" w:color="auto"/>
              </w:divBdr>
            </w:div>
            <w:div w:id="1865708813">
              <w:marLeft w:val="0"/>
              <w:marRight w:val="0"/>
              <w:marTop w:val="0"/>
              <w:marBottom w:val="0"/>
              <w:divBdr>
                <w:top w:val="none" w:sz="0" w:space="0" w:color="auto"/>
                <w:left w:val="none" w:sz="0" w:space="0" w:color="auto"/>
                <w:bottom w:val="none" w:sz="0" w:space="0" w:color="auto"/>
                <w:right w:val="none" w:sz="0" w:space="0" w:color="auto"/>
              </w:divBdr>
            </w:div>
            <w:div w:id="737359104">
              <w:marLeft w:val="0"/>
              <w:marRight w:val="0"/>
              <w:marTop w:val="0"/>
              <w:marBottom w:val="0"/>
              <w:divBdr>
                <w:top w:val="none" w:sz="0" w:space="0" w:color="auto"/>
                <w:left w:val="none" w:sz="0" w:space="0" w:color="auto"/>
                <w:bottom w:val="none" w:sz="0" w:space="0" w:color="auto"/>
                <w:right w:val="none" w:sz="0" w:space="0" w:color="auto"/>
              </w:divBdr>
            </w:div>
            <w:div w:id="1321695617">
              <w:marLeft w:val="0"/>
              <w:marRight w:val="0"/>
              <w:marTop w:val="0"/>
              <w:marBottom w:val="0"/>
              <w:divBdr>
                <w:top w:val="none" w:sz="0" w:space="0" w:color="auto"/>
                <w:left w:val="none" w:sz="0" w:space="0" w:color="auto"/>
                <w:bottom w:val="none" w:sz="0" w:space="0" w:color="auto"/>
                <w:right w:val="none" w:sz="0" w:space="0" w:color="auto"/>
              </w:divBdr>
            </w:div>
            <w:div w:id="2003967848">
              <w:marLeft w:val="0"/>
              <w:marRight w:val="0"/>
              <w:marTop w:val="0"/>
              <w:marBottom w:val="0"/>
              <w:divBdr>
                <w:top w:val="none" w:sz="0" w:space="0" w:color="auto"/>
                <w:left w:val="none" w:sz="0" w:space="0" w:color="auto"/>
                <w:bottom w:val="none" w:sz="0" w:space="0" w:color="auto"/>
                <w:right w:val="none" w:sz="0" w:space="0" w:color="auto"/>
              </w:divBdr>
            </w:div>
            <w:div w:id="1479806892">
              <w:marLeft w:val="0"/>
              <w:marRight w:val="0"/>
              <w:marTop w:val="0"/>
              <w:marBottom w:val="0"/>
              <w:divBdr>
                <w:top w:val="none" w:sz="0" w:space="0" w:color="auto"/>
                <w:left w:val="none" w:sz="0" w:space="0" w:color="auto"/>
                <w:bottom w:val="none" w:sz="0" w:space="0" w:color="auto"/>
                <w:right w:val="none" w:sz="0" w:space="0" w:color="auto"/>
              </w:divBdr>
            </w:div>
            <w:div w:id="1315453767">
              <w:marLeft w:val="0"/>
              <w:marRight w:val="0"/>
              <w:marTop w:val="0"/>
              <w:marBottom w:val="0"/>
              <w:divBdr>
                <w:top w:val="none" w:sz="0" w:space="0" w:color="auto"/>
                <w:left w:val="none" w:sz="0" w:space="0" w:color="auto"/>
                <w:bottom w:val="none" w:sz="0" w:space="0" w:color="auto"/>
                <w:right w:val="none" w:sz="0" w:space="0" w:color="auto"/>
              </w:divBdr>
            </w:div>
            <w:div w:id="505249605">
              <w:marLeft w:val="0"/>
              <w:marRight w:val="0"/>
              <w:marTop w:val="0"/>
              <w:marBottom w:val="0"/>
              <w:divBdr>
                <w:top w:val="none" w:sz="0" w:space="0" w:color="auto"/>
                <w:left w:val="none" w:sz="0" w:space="0" w:color="auto"/>
                <w:bottom w:val="none" w:sz="0" w:space="0" w:color="auto"/>
                <w:right w:val="none" w:sz="0" w:space="0" w:color="auto"/>
              </w:divBdr>
            </w:div>
            <w:div w:id="6764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1971">
      <w:bodyDiv w:val="1"/>
      <w:marLeft w:val="0"/>
      <w:marRight w:val="0"/>
      <w:marTop w:val="0"/>
      <w:marBottom w:val="0"/>
      <w:divBdr>
        <w:top w:val="none" w:sz="0" w:space="0" w:color="auto"/>
        <w:left w:val="none" w:sz="0" w:space="0" w:color="auto"/>
        <w:bottom w:val="none" w:sz="0" w:space="0" w:color="auto"/>
        <w:right w:val="none" w:sz="0" w:space="0" w:color="auto"/>
      </w:divBdr>
      <w:divsChild>
        <w:div w:id="1122000496">
          <w:marLeft w:val="0"/>
          <w:marRight w:val="0"/>
          <w:marTop w:val="0"/>
          <w:marBottom w:val="0"/>
          <w:divBdr>
            <w:top w:val="none" w:sz="0" w:space="0" w:color="auto"/>
            <w:left w:val="none" w:sz="0" w:space="0" w:color="auto"/>
            <w:bottom w:val="none" w:sz="0" w:space="0" w:color="auto"/>
            <w:right w:val="none" w:sz="0" w:space="0" w:color="auto"/>
          </w:divBdr>
          <w:divsChild>
            <w:div w:id="13739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0107">
      <w:bodyDiv w:val="1"/>
      <w:marLeft w:val="0"/>
      <w:marRight w:val="0"/>
      <w:marTop w:val="0"/>
      <w:marBottom w:val="0"/>
      <w:divBdr>
        <w:top w:val="none" w:sz="0" w:space="0" w:color="auto"/>
        <w:left w:val="none" w:sz="0" w:space="0" w:color="auto"/>
        <w:bottom w:val="none" w:sz="0" w:space="0" w:color="auto"/>
        <w:right w:val="none" w:sz="0" w:space="0" w:color="auto"/>
      </w:divBdr>
      <w:divsChild>
        <w:div w:id="952441958">
          <w:marLeft w:val="0"/>
          <w:marRight w:val="0"/>
          <w:marTop w:val="0"/>
          <w:marBottom w:val="0"/>
          <w:divBdr>
            <w:top w:val="none" w:sz="0" w:space="0" w:color="auto"/>
            <w:left w:val="none" w:sz="0" w:space="0" w:color="auto"/>
            <w:bottom w:val="none" w:sz="0" w:space="0" w:color="auto"/>
            <w:right w:val="none" w:sz="0" w:space="0" w:color="auto"/>
          </w:divBdr>
          <w:divsChild>
            <w:div w:id="2093157642">
              <w:marLeft w:val="0"/>
              <w:marRight w:val="0"/>
              <w:marTop w:val="0"/>
              <w:marBottom w:val="0"/>
              <w:divBdr>
                <w:top w:val="none" w:sz="0" w:space="0" w:color="auto"/>
                <w:left w:val="none" w:sz="0" w:space="0" w:color="auto"/>
                <w:bottom w:val="none" w:sz="0" w:space="0" w:color="auto"/>
                <w:right w:val="none" w:sz="0" w:space="0" w:color="auto"/>
              </w:divBdr>
            </w:div>
            <w:div w:id="13074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1954">
      <w:bodyDiv w:val="1"/>
      <w:marLeft w:val="0"/>
      <w:marRight w:val="0"/>
      <w:marTop w:val="0"/>
      <w:marBottom w:val="0"/>
      <w:divBdr>
        <w:top w:val="none" w:sz="0" w:space="0" w:color="auto"/>
        <w:left w:val="none" w:sz="0" w:space="0" w:color="auto"/>
        <w:bottom w:val="none" w:sz="0" w:space="0" w:color="auto"/>
        <w:right w:val="none" w:sz="0" w:space="0" w:color="auto"/>
      </w:divBdr>
      <w:divsChild>
        <w:div w:id="163479201">
          <w:marLeft w:val="0"/>
          <w:marRight w:val="0"/>
          <w:marTop w:val="0"/>
          <w:marBottom w:val="0"/>
          <w:divBdr>
            <w:top w:val="none" w:sz="0" w:space="0" w:color="auto"/>
            <w:left w:val="none" w:sz="0" w:space="0" w:color="auto"/>
            <w:bottom w:val="none" w:sz="0" w:space="0" w:color="auto"/>
            <w:right w:val="none" w:sz="0" w:space="0" w:color="auto"/>
          </w:divBdr>
          <w:divsChild>
            <w:div w:id="2003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5572">
      <w:bodyDiv w:val="1"/>
      <w:marLeft w:val="0"/>
      <w:marRight w:val="0"/>
      <w:marTop w:val="0"/>
      <w:marBottom w:val="0"/>
      <w:divBdr>
        <w:top w:val="none" w:sz="0" w:space="0" w:color="auto"/>
        <w:left w:val="none" w:sz="0" w:space="0" w:color="auto"/>
        <w:bottom w:val="none" w:sz="0" w:space="0" w:color="auto"/>
        <w:right w:val="none" w:sz="0" w:space="0" w:color="auto"/>
      </w:divBdr>
      <w:divsChild>
        <w:div w:id="1049650517">
          <w:marLeft w:val="0"/>
          <w:marRight w:val="0"/>
          <w:marTop w:val="0"/>
          <w:marBottom w:val="0"/>
          <w:divBdr>
            <w:top w:val="none" w:sz="0" w:space="0" w:color="auto"/>
            <w:left w:val="none" w:sz="0" w:space="0" w:color="auto"/>
            <w:bottom w:val="none" w:sz="0" w:space="0" w:color="auto"/>
            <w:right w:val="none" w:sz="0" w:space="0" w:color="auto"/>
          </w:divBdr>
          <w:divsChild>
            <w:div w:id="13830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6303">
      <w:bodyDiv w:val="1"/>
      <w:marLeft w:val="0"/>
      <w:marRight w:val="0"/>
      <w:marTop w:val="0"/>
      <w:marBottom w:val="0"/>
      <w:divBdr>
        <w:top w:val="none" w:sz="0" w:space="0" w:color="auto"/>
        <w:left w:val="none" w:sz="0" w:space="0" w:color="auto"/>
        <w:bottom w:val="none" w:sz="0" w:space="0" w:color="auto"/>
        <w:right w:val="none" w:sz="0" w:space="0" w:color="auto"/>
      </w:divBdr>
      <w:divsChild>
        <w:div w:id="1192572859">
          <w:marLeft w:val="0"/>
          <w:marRight w:val="0"/>
          <w:marTop w:val="0"/>
          <w:marBottom w:val="0"/>
          <w:divBdr>
            <w:top w:val="none" w:sz="0" w:space="0" w:color="auto"/>
            <w:left w:val="none" w:sz="0" w:space="0" w:color="auto"/>
            <w:bottom w:val="none" w:sz="0" w:space="0" w:color="auto"/>
            <w:right w:val="none" w:sz="0" w:space="0" w:color="auto"/>
          </w:divBdr>
          <w:divsChild>
            <w:div w:id="16231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6812">
      <w:bodyDiv w:val="1"/>
      <w:marLeft w:val="0"/>
      <w:marRight w:val="0"/>
      <w:marTop w:val="0"/>
      <w:marBottom w:val="0"/>
      <w:divBdr>
        <w:top w:val="none" w:sz="0" w:space="0" w:color="auto"/>
        <w:left w:val="none" w:sz="0" w:space="0" w:color="auto"/>
        <w:bottom w:val="none" w:sz="0" w:space="0" w:color="auto"/>
        <w:right w:val="none" w:sz="0" w:space="0" w:color="auto"/>
      </w:divBdr>
      <w:divsChild>
        <w:div w:id="1070422156">
          <w:marLeft w:val="0"/>
          <w:marRight w:val="0"/>
          <w:marTop w:val="0"/>
          <w:marBottom w:val="0"/>
          <w:divBdr>
            <w:top w:val="none" w:sz="0" w:space="0" w:color="auto"/>
            <w:left w:val="none" w:sz="0" w:space="0" w:color="auto"/>
            <w:bottom w:val="none" w:sz="0" w:space="0" w:color="auto"/>
            <w:right w:val="none" w:sz="0" w:space="0" w:color="auto"/>
          </w:divBdr>
          <w:divsChild>
            <w:div w:id="12606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0340">
      <w:bodyDiv w:val="1"/>
      <w:marLeft w:val="0"/>
      <w:marRight w:val="0"/>
      <w:marTop w:val="0"/>
      <w:marBottom w:val="0"/>
      <w:divBdr>
        <w:top w:val="none" w:sz="0" w:space="0" w:color="auto"/>
        <w:left w:val="none" w:sz="0" w:space="0" w:color="auto"/>
        <w:bottom w:val="none" w:sz="0" w:space="0" w:color="auto"/>
        <w:right w:val="none" w:sz="0" w:space="0" w:color="auto"/>
      </w:divBdr>
      <w:divsChild>
        <w:div w:id="1463423708">
          <w:marLeft w:val="0"/>
          <w:marRight w:val="0"/>
          <w:marTop w:val="0"/>
          <w:marBottom w:val="0"/>
          <w:divBdr>
            <w:top w:val="none" w:sz="0" w:space="0" w:color="auto"/>
            <w:left w:val="none" w:sz="0" w:space="0" w:color="auto"/>
            <w:bottom w:val="none" w:sz="0" w:space="0" w:color="auto"/>
            <w:right w:val="none" w:sz="0" w:space="0" w:color="auto"/>
          </w:divBdr>
          <w:divsChild>
            <w:div w:id="2124302906">
              <w:marLeft w:val="0"/>
              <w:marRight w:val="0"/>
              <w:marTop w:val="0"/>
              <w:marBottom w:val="0"/>
              <w:divBdr>
                <w:top w:val="none" w:sz="0" w:space="0" w:color="auto"/>
                <w:left w:val="none" w:sz="0" w:space="0" w:color="auto"/>
                <w:bottom w:val="none" w:sz="0" w:space="0" w:color="auto"/>
                <w:right w:val="none" w:sz="0" w:space="0" w:color="auto"/>
              </w:divBdr>
            </w:div>
            <w:div w:id="798915985">
              <w:marLeft w:val="0"/>
              <w:marRight w:val="0"/>
              <w:marTop w:val="0"/>
              <w:marBottom w:val="0"/>
              <w:divBdr>
                <w:top w:val="none" w:sz="0" w:space="0" w:color="auto"/>
                <w:left w:val="none" w:sz="0" w:space="0" w:color="auto"/>
                <w:bottom w:val="none" w:sz="0" w:space="0" w:color="auto"/>
                <w:right w:val="none" w:sz="0" w:space="0" w:color="auto"/>
              </w:divBdr>
            </w:div>
            <w:div w:id="1548949093">
              <w:marLeft w:val="0"/>
              <w:marRight w:val="0"/>
              <w:marTop w:val="0"/>
              <w:marBottom w:val="0"/>
              <w:divBdr>
                <w:top w:val="none" w:sz="0" w:space="0" w:color="auto"/>
                <w:left w:val="none" w:sz="0" w:space="0" w:color="auto"/>
                <w:bottom w:val="none" w:sz="0" w:space="0" w:color="auto"/>
                <w:right w:val="none" w:sz="0" w:space="0" w:color="auto"/>
              </w:divBdr>
            </w:div>
            <w:div w:id="901447958">
              <w:marLeft w:val="0"/>
              <w:marRight w:val="0"/>
              <w:marTop w:val="0"/>
              <w:marBottom w:val="0"/>
              <w:divBdr>
                <w:top w:val="none" w:sz="0" w:space="0" w:color="auto"/>
                <w:left w:val="none" w:sz="0" w:space="0" w:color="auto"/>
                <w:bottom w:val="none" w:sz="0" w:space="0" w:color="auto"/>
                <w:right w:val="none" w:sz="0" w:space="0" w:color="auto"/>
              </w:divBdr>
            </w:div>
            <w:div w:id="591621670">
              <w:marLeft w:val="0"/>
              <w:marRight w:val="0"/>
              <w:marTop w:val="0"/>
              <w:marBottom w:val="0"/>
              <w:divBdr>
                <w:top w:val="none" w:sz="0" w:space="0" w:color="auto"/>
                <w:left w:val="none" w:sz="0" w:space="0" w:color="auto"/>
                <w:bottom w:val="none" w:sz="0" w:space="0" w:color="auto"/>
                <w:right w:val="none" w:sz="0" w:space="0" w:color="auto"/>
              </w:divBdr>
            </w:div>
            <w:div w:id="1598831445">
              <w:marLeft w:val="0"/>
              <w:marRight w:val="0"/>
              <w:marTop w:val="0"/>
              <w:marBottom w:val="0"/>
              <w:divBdr>
                <w:top w:val="none" w:sz="0" w:space="0" w:color="auto"/>
                <w:left w:val="none" w:sz="0" w:space="0" w:color="auto"/>
                <w:bottom w:val="none" w:sz="0" w:space="0" w:color="auto"/>
                <w:right w:val="none" w:sz="0" w:space="0" w:color="auto"/>
              </w:divBdr>
            </w:div>
            <w:div w:id="857887659">
              <w:marLeft w:val="0"/>
              <w:marRight w:val="0"/>
              <w:marTop w:val="0"/>
              <w:marBottom w:val="0"/>
              <w:divBdr>
                <w:top w:val="none" w:sz="0" w:space="0" w:color="auto"/>
                <w:left w:val="none" w:sz="0" w:space="0" w:color="auto"/>
                <w:bottom w:val="none" w:sz="0" w:space="0" w:color="auto"/>
                <w:right w:val="none" w:sz="0" w:space="0" w:color="auto"/>
              </w:divBdr>
            </w:div>
            <w:div w:id="1772773792">
              <w:marLeft w:val="0"/>
              <w:marRight w:val="0"/>
              <w:marTop w:val="0"/>
              <w:marBottom w:val="0"/>
              <w:divBdr>
                <w:top w:val="none" w:sz="0" w:space="0" w:color="auto"/>
                <w:left w:val="none" w:sz="0" w:space="0" w:color="auto"/>
                <w:bottom w:val="none" w:sz="0" w:space="0" w:color="auto"/>
                <w:right w:val="none" w:sz="0" w:space="0" w:color="auto"/>
              </w:divBdr>
            </w:div>
            <w:div w:id="1692368527">
              <w:marLeft w:val="0"/>
              <w:marRight w:val="0"/>
              <w:marTop w:val="0"/>
              <w:marBottom w:val="0"/>
              <w:divBdr>
                <w:top w:val="none" w:sz="0" w:space="0" w:color="auto"/>
                <w:left w:val="none" w:sz="0" w:space="0" w:color="auto"/>
                <w:bottom w:val="none" w:sz="0" w:space="0" w:color="auto"/>
                <w:right w:val="none" w:sz="0" w:space="0" w:color="auto"/>
              </w:divBdr>
            </w:div>
            <w:div w:id="1474832849">
              <w:marLeft w:val="0"/>
              <w:marRight w:val="0"/>
              <w:marTop w:val="0"/>
              <w:marBottom w:val="0"/>
              <w:divBdr>
                <w:top w:val="none" w:sz="0" w:space="0" w:color="auto"/>
                <w:left w:val="none" w:sz="0" w:space="0" w:color="auto"/>
                <w:bottom w:val="none" w:sz="0" w:space="0" w:color="auto"/>
                <w:right w:val="none" w:sz="0" w:space="0" w:color="auto"/>
              </w:divBdr>
            </w:div>
            <w:div w:id="1267693088">
              <w:marLeft w:val="0"/>
              <w:marRight w:val="0"/>
              <w:marTop w:val="0"/>
              <w:marBottom w:val="0"/>
              <w:divBdr>
                <w:top w:val="none" w:sz="0" w:space="0" w:color="auto"/>
                <w:left w:val="none" w:sz="0" w:space="0" w:color="auto"/>
                <w:bottom w:val="none" w:sz="0" w:space="0" w:color="auto"/>
                <w:right w:val="none" w:sz="0" w:space="0" w:color="auto"/>
              </w:divBdr>
            </w:div>
            <w:div w:id="1456487917">
              <w:marLeft w:val="0"/>
              <w:marRight w:val="0"/>
              <w:marTop w:val="0"/>
              <w:marBottom w:val="0"/>
              <w:divBdr>
                <w:top w:val="none" w:sz="0" w:space="0" w:color="auto"/>
                <w:left w:val="none" w:sz="0" w:space="0" w:color="auto"/>
                <w:bottom w:val="none" w:sz="0" w:space="0" w:color="auto"/>
                <w:right w:val="none" w:sz="0" w:space="0" w:color="auto"/>
              </w:divBdr>
            </w:div>
            <w:div w:id="1283220395">
              <w:marLeft w:val="0"/>
              <w:marRight w:val="0"/>
              <w:marTop w:val="0"/>
              <w:marBottom w:val="0"/>
              <w:divBdr>
                <w:top w:val="none" w:sz="0" w:space="0" w:color="auto"/>
                <w:left w:val="none" w:sz="0" w:space="0" w:color="auto"/>
                <w:bottom w:val="none" w:sz="0" w:space="0" w:color="auto"/>
                <w:right w:val="none" w:sz="0" w:space="0" w:color="auto"/>
              </w:divBdr>
            </w:div>
            <w:div w:id="1049305518">
              <w:marLeft w:val="0"/>
              <w:marRight w:val="0"/>
              <w:marTop w:val="0"/>
              <w:marBottom w:val="0"/>
              <w:divBdr>
                <w:top w:val="none" w:sz="0" w:space="0" w:color="auto"/>
                <w:left w:val="none" w:sz="0" w:space="0" w:color="auto"/>
                <w:bottom w:val="none" w:sz="0" w:space="0" w:color="auto"/>
                <w:right w:val="none" w:sz="0" w:space="0" w:color="auto"/>
              </w:divBdr>
            </w:div>
            <w:div w:id="581069353">
              <w:marLeft w:val="0"/>
              <w:marRight w:val="0"/>
              <w:marTop w:val="0"/>
              <w:marBottom w:val="0"/>
              <w:divBdr>
                <w:top w:val="none" w:sz="0" w:space="0" w:color="auto"/>
                <w:left w:val="none" w:sz="0" w:space="0" w:color="auto"/>
                <w:bottom w:val="none" w:sz="0" w:space="0" w:color="auto"/>
                <w:right w:val="none" w:sz="0" w:space="0" w:color="auto"/>
              </w:divBdr>
            </w:div>
            <w:div w:id="1351102891">
              <w:marLeft w:val="0"/>
              <w:marRight w:val="0"/>
              <w:marTop w:val="0"/>
              <w:marBottom w:val="0"/>
              <w:divBdr>
                <w:top w:val="none" w:sz="0" w:space="0" w:color="auto"/>
                <w:left w:val="none" w:sz="0" w:space="0" w:color="auto"/>
                <w:bottom w:val="none" w:sz="0" w:space="0" w:color="auto"/>
                <w:right w:val="none" w:sz="0" w:space="0" w:color="auto"/>
              </w:divBdr>
            </w:div>
            <w:div w:id="103118327">
              <w:marLeft w:val="0"/>
              <w:marRight w:val="0"/>
              <w:marTop w:val="0"/>
              <w:marBottom w:val="0"/>
              <w:divBdr>
                <w:top w:val="none" w:sz="0" w:space="0" w:color="auto"/>
                <w:left w:val="none" w:sz="0" w:space="0" w:color="auto"/>
                <w:bottom w:val="none" w:sz="0" w:space="0" w:color="auto"/>
                <w:right w:val="none" w:sz="0" w:space="0" w:color="auto"/>
              </w:divBdr>
            </w:div>
            <w:div w:id="870066569">
              <w:marLeft w:val="0"/>
              <w:marRight w:val="0"/>
              <w:marTop w:val="0"/>
              <w:marBottom w:val="0"/>
              <w:divBdr>
                <w:top w:val="none" w:sz="0" w:space="0" w:color="auto"/>
                <w:left w:val="none" w:sz="0" w:space="0" w:color="auto"/>
                <w:bottom w:val="none" w:sz="0" w:space="0" w:color="auto"/>
                <w:right w:val="none" w:sz="0" w:space="0" w:color="auto"/>
              </w:divBdr>
            </w:div>
            <w:div w:id="2067410311">
              <w:marLeft w:val="0"/>
              <w:marRight w:val="0"/>
              <w:marTop w:val="0"/>
              <w:marBottom w:val="0"/>
              <w:divBdr>
                <w:top w:val="none" w:sz="0" w:space="0" w:color="auto"/>
                <w:left w:val="none" w:sz="0" w:space="0" w:color="auto"/>
                <w:bottom w:val="none" w:sz="0" w:space="0" w:color="auto"/>
                <w:right w:val="none" w:sz="0" w:space="0" w:color="auto"/>
              </w:divBdr>
            </w:div>
            <w:div w:id="840924378">
              <w:marLeft w:val="0"/>
              <w:marRight w:val="0"/>
              <w:marTop w:val="0"/>
              <w:marBottom w:val="0"/>
              <w:divBdr>
                <w:top w:val="none" w:sz="0" w:space="0" w:color="auto"/>
                <w:left w:val="none" w:sz="0" w:space="0" w:color="auto"/>
                <w:bottom w:val="none" w:sz="0" w:space="0" w:color="auto"/>
                <w:right w:val="none" w:sz="0" w:space="0" w:color="auto"/>
              </w:divBdr>
            </w:div>
            <w:div w:id="1947620249">
              <w:marLeft w:val="0"/>
              <w:marRight w:val="0"/>
              <w:marTop w:val="0"/>
              <w:marBottom w:val="0"/>
              <w:divBdr>
                <w:top w:val="none" w:sz="0" w:space="0" w:color="auto"/>
                <w:left w:val="none" w:sz="0" w:space="0" w:color="auto"/>
                <w:bottom w:val="none" w:sz="0" w:space="0" w:color="auto"/>
                <w:right w:val="none" w:sz="0" w:space="0" w:color="auto"/>
              </w:divBdr>
            </w:div>
            <w:div w:id="1153986306">
              <w:marLeft w:val="0"/>
              <w:marRight w:val="0"/>
              <w:marTop w:val="0"/>
              <w:marBottom w:val="0"/>
              <w:divBdr>
                <w:top w:val="none" w:sz="0" w:space="0" w:color="auto"/>
                <w:left w:val="none" w:sz="0" w:space="0" w:color="auto"/>
                <w:bottom w:val="none" w:sz="0" w:space="0" w:color="auto"/>
                <w:right w:val="none" w:sz="0" w:space="0" w:color="auto"/>
              </w:divBdr>
            </w:div>
            <w:div w:id="1504780508">
              <w:marLeft w:val="0"/>
              <w:marRight w:val="0"/>
              <w:marTop w:val="0"/>
              <w:marBottom w:val="0"/>
              <w:divBdr>
                <w:top w:val="none" w:sz="0" w:space="0" w:color="auto"/>
                <w:left w:val="none" w:sz="0" w:space="0" w:color="auto"/>
                <w:bottom w:val="none" w:sz="0" w:space="0" w:color="auto"/>
                <w:right w:val="none" w:sz="0" w:space="0" w:color="auto"/>
              </w:divBdr>
            </w:div>
            <w:div w:id="4843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5910">
      <w:bodyDiv w:val="1"/>
      <w:marLeft w:val="0"/>
      <w:marRight w:val="0"/>
      <w:marTop w:val="0"/>
      <w:marBottom w:val="0"/>
      <w:divBdr>
        <w:top w:val="none" w:sz="0" w:space="0" w:color="auto"/>
        <w:left w:val="none" w:sz="0" w:space="0" w:color="auto"/>
        <w:bottom w:val="none" w:sz="0" w:space="0" w:color="auto"/>
        <w:right w:val="none" w:sz="0" w:space="0" w:color="auto"/>
      </w:divBdr>
      <w:divsChild>
        <w:div w:id="1071925591">
          <w:marLeft w:val="0"/>
          <w:marRight w:val="0"/>
          <w:marTop w:val="0"/>
          <w:marBottom w:val="0"/>
          <w:divBdr>
            <w:top w:val="none" w:sz="0" w:space="0" w:color="auto"/>
            <w:left w:val="none" w:sz="0" w:space="0" w:color="auto"/>
            <w:bottom w:val="none" w:sz="0" w:space="0" w:color="auto"/>
            <w:right w:val="none" w:sz="0" w:space="0" w:color="auto"/>
          </w:divBdr>
          <w:divsChild>
            <w:div w:id="15463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4520">
      <w:bodyDiv w:val="1"/>
      <w:marLeft w:val="0"/>
      <w:marRight w:val="0"/>
      <w:marTop w:val="0"/>
      <w:marBottom w:val="0"/>
      <w:divBdr>
        <w:top w:val="none" w:sz="0" w:space="0" w:color="auto"/>
        <w:left w:val="none" w:sz="0" w:space="0" w:color="auto"/>
        <w:bottom w:val="none" w:sz="0" w:space="0" w:color="auto"/>
        <w:right w:val="none" w:sz="0" w:space="0" w:color="auto"/>
      </w:divBdr>
      <w:divsChild>
        <w:div w:id="1188249772">
          <w:marLeft w:val="0"/>
          <w:marRight w:val="0"/>
          <w:marTop w:val="0"/>
          <w:marBottom w:val="0"/>
          <w:divBdr>
            <w:top w:val="none" w:sz="0" w:space="0" w:color="auto"/>
            <w:left w:val="none" w:sz="0" w:space="0" w:color="auto"/>
            <w:bottom w:val="none" w:sz="0" w:space="0" w:color="auto"/>
            <w:right w:val="none" w:sz="0" w:space="0" w:color="auto"/>
          </w:divBdr>
          <w:divsChild>
            <w:div w:id="1373731538">
              <w:marLeft w:val="0"/>
              <w:marRight w:val="0"/>
              <w:marTop w:val="0"/>
              <w:marBottom w:val="0"/>
              <w:divBdr>
                <w:top w:val="none" w:sz="0" w:space="0" w:color="auto"/>
                <w:left w:val="none" w:sz="0" w:space="0" w:color="auto"/>
                <w:bottom w:val="none" w:sz="0" w:space="0" w:color="auto"/>
                <w:right w:val="none" w:sz="0" w:space="0" w:color="auto"/>
              </w:divBdr>
            </w:div>
            <w:div w:id="1888179201">
              <w:marLeft w:val="0"/>
              <w:marRight w:val="0"/>
              <w:marTop w:val="0"/>
              <w:marBottom w:val="0"/>
              <w:divBdr>
                <w:top w:val="none" w:sz="0" w:space="0" w:color="auto"/>
                <w:left w:val="none" w:sz="0" w:space="0" w:color="auto"/>
                <w:bottom w:val="none" w:sz="0" w:space="0" w:color="auto"/>
                <w:right w:val="none" w:sz="0" w:space="0" w:color="auto"/>
              </w:divBdr>
            </w:div>
            <w:div w:id="1308584640">
              <w:marLeft w:val="0"/>
              <w:marRight w:val="0"/>
              <w:marTop w:val="0"/>
              <w:marBottom w:val="0"/>
              <w:divBdr>
                <w:top w:val="none" w:sz="0" w:space="0" w:color="auto"/>
                <w:left w:val="none" w:sz="0" w:space="0" w:color="auto"/>
                <w:bottom w:val="none" w:sz="0" w:space="0" w:color="auto"/>
                <w:right w:val="none" w:sz="0" w:space="0" w:color="auto"/>
              </w:divBdr>
            </w:div>
            <w:div w:id="2081367321">
              <w:marLeft w:val="0"/>
              <w:marRight w:val="0"/>
              <w:marTop w:val="0"/>
              <w:marBottom w:val="0"/>
              <w:divBdr>
                <w:top w:val="none" w:sz="0" w:space="0" w:color="auto"/>
                <w:left w:val="none" w:sz="0" w:space="0" w:color="auto"/>
                <w:bottom w:val="none" w:sz="0" w:space="0" w:color="auto"/>
                <w:right w:val="none" w:sz="0" w:space="0" w:color="auto"/>
              </w:divBdr>
            </w:div>
            <w:div w:id="1106579131">
              <w:marLeft w:val="0"/>
              <w:marRight w:val="0"/>
              <w:marTop w:val="0"/>
              <w:marBottom w:val="0"/>
              <w:divBdr>
                <w:top w:val="none" w:sz="0" w:space="0" w:color="auto"/>
                <w:left w:val="none" w:sz="0" w:space="0" w:color="auto"/>
                <w:bottom w:val="none" w:sz="0" w:space="0" w:color="auto"/>
                <w:right w:val="none" w:sz="0" w:space="0" w:color="auto"/>
              </w:divBdr>
            </w:div>
            <w:div w:id="633369851">
              <w:marLeft w:val="0"/>
              <w:marRight w:val="0"/>
              <w:marTop w:val="0"/>
              <w:marBottom w:val="0"/>
              <w:divBdr>
                <w:top w:val="none" w:sz="0" w:space="0" w:color="auto"/>
                <w:left w:val="none" w:sz="0" w:space="0" w:color="auto"/>
                <w:bottom w:val="none" w:sz="0" w:space="0" w:color="auto"/>
                <w:right w:val="none" w:sz="0" w:space="0" w:color="auto"/>
              </w:divBdr>
            </w:div>
            <w:div w:id="21081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1336">
      <w:bodyDiv w:val="1"/>
      <w:marLeft w:val="0"/>
      <w:marRight w:val="0"/>
      <w:marTop w:val="0"/>
      <w:marBottom w:val="0"/>
      <w:divBdr>
        <w:top w:val="none" w:sz="0" w:space="0" w:color="auto"/>
        <w:left w:val="none" w:sz="0" w:space="0" w:color="auto"/>
        <w:bottom w:val="none" w:sz="0" w:space="0" w:color="auto"/>
        <w:right w:val="none" w:sz="0" w:space="0" w:color="auto"/>
      </w:divBdr>
      <w:divsChild>
        <w:div w:id="536159322">
          <w:marLeft w:val="0"/>
          <w:marRight w:val="0"/>
          <w:marTop w:val="0"/>
          <w:marBottom w:val="0"/>
          <w:divBdr>
            <w:top w:val="none" w:sz="0" w:space="0" w:color="auto"/>
            <w:left w:val="none" w:sz="0" w:space="0" w:color="auto"/>
            <w:bottom w:val="none" w:sz="0" w:space="0" w:color="auto"/>
            <w:right w:val="none" w:sz="0" w:space="0" w:color="auto"/>
          </w:divBdr>
          <w:divsChild>
            <w:div w:id="50232268">
              <w:marLeft w:val="0"/>
              <w:marRight w:val="0"/>
              <w:marTop w:val="0"/>
              <w:marBottom w:val="0"/>
              <w:divBdr>
                <w:top w:val="none" w:sz="0" w:space="0" w:color="auto"/>
                <w:left w:val="none" w:sz="0" w:space="0" w:color="auto"/>
                <w:bottom w:val="none" w:sz="0" w:space="0" w:color="auto"/>
                <w:right w:val="none" w:sz="0" w:space="0" w:color="auto"/>
              </w:divBdr>
            </w:div>
            <w:div w:id="1942641942">
              <w:marLeft w:val="0"/>
              <w:marRight w:val="0"/>
              <w:marTop w:val="0"/>
              <w:marBottom w:val="0"/>
              <w:divBdr>
                <w:top w:val="none" w:sz="0" w:space="0" w:color="auto"/>
                <w:left w:val="none" w:sz="0" w:space="0" w:color="auto"/>
                <w:bottom w:val="none" w:sz="0" w:space="0" w:color="auto"/>
                <w:right w:val="none" w:sz="0" w:space="0" w:color="auto"/>
              </w:divBdr>
            </w:div>
            <w:div w:id="721370049">
              <w:marLeft w:val="0"/>
              <w:marRight w:val="0"/>
              <w:marTop w:val="0"/>
              <w:marBottom w:val="0"/>
              <w:divBdr>
                <w:top w:val="none" w:sz="0" w:space="0" w:color="auto"/>
                <w:left w:val="none" w:sz="0" w:space="0" w:color="auto"/>
                <w:bottom w:val="none" w:sz="0" w:space="0" w:color="auto"/>
                <w:right w:val="none" w:sz="0" w:space="0" w:color="auto"/>
              </w:divBdr>
            </w:div>
            <w:div w:id="2012104809">
              <w:marLeft w:val="0"/>
              <w:marRight w:val="0"/>
              <w:marTop w:val="0"/>
              <w:marBottom w:val="0"/>
              <w:divBdr>
                <w:top w:val="none" w:sz="0" w:space="0" w:color="auto"/>
                <w:left w:val="none" w:sz="0" w:space="0" w:color="auto"/>
                <w:bottom w:val="none" w:sz="0" w:space="0" w:color="auto"/>
                <w:right w:val="none" w:sz="0" w:space="0" w:color="auto"/>
              </w:divBdr>
            </w:div>
            <w:div w:id="133371657">
              <w:marLeft w:val="0"/>
              <w:marRight w:val="0"/>
              <w:marTop w:val="0"/>
              <w:marBottom w:val="0"/>
              <w:divBdr>
                <w:top w:val="none" w:sz="0" w:space="0" w:color="auto"/>
                <w:left w:val="none" w:sz="0" w:space="0" w:color="auto"/>
                <w:bottom w:val="none" w:sz="0" w:space="0" w:color="auto"/>
                <w:right w:val="none" w:sz="0" w:space="0" w:color="auto"/>
              </w:divBdr>
            </w:div>
            <w:div w:id="1237789207">
              <w:marLeft w:val="0"/>
              <w:marRight w:val="0"/>
              <w:marTop w:val="0"/>
              <w:marBottom w:val="0"/>
              <w:divBdr>
                <w:top w:val="none" w:sz="0" w:space="0" w:color="auto"/>
                <w:left w:val="none" w:sz="0" w:space="0" w:color="auto"/>
                <w:bottom w:val="none" w:sz="0" w:space="0" w:color="auto"/>
                <w:right w:val="none" w:sz="0" w:space="0" w:color="auto"/>
              </w:divBdr>
            </w:div>
            <w:div w:id="1037580670">
              <w:marLeft w:val="0"/>
              <w:marRight w:val="0"/>
              <w:marTop w:val="0"/>
              <w:marBottom w:val="0"/>
              <w:divBdr>
                <w:top w:val="none" w:sz="0" w:space="0" w:color="auto"/>
                <w:left w:val="none" w:sz="0" w:space="0" w:color="auto"/>
                <w:bottom w:val="none" w:sz="0" w:space="0" w:color="auto"/>
                <w:right w:val="none" w:sz="0" w:space="0" w:color="auto"/>
              </w:divBdr>
            </w:div>
            <w:div w:id="613371184">
              <w:marLeft w:val="0"/>
              <w:marRight w:val="0"/>
              <w:marTop w:val="0"/>
              <w:marBottom w:val="0"/>
              <w:divBdr>
                <w:top w:val="none" w:sz="0" w:space="0" w:color="auto"/>
                <w:left w:val="none" w:sz="0" w:space="0" w:color="auto"/>
                <w:bottom w:val="none" w:sz="0" w:space="0" w:color="auto"/>
                <w:right w:val="none" w:sz="0" w:space="0" w:color="auto"/>
              </w:divBdr>
            </w:div>
            <w:div w:id="956639640">
              <w:marLeft w:val="0"/>
              <w:marRight w:val="0"/>
              <w:marTop w:val="0"/>
              <w:marBottom w:val="0"/>
              <w:divBdr>
                <w:top w:val="none" w:sz="0" w:space="0" w:color="auto"/>
                <w:left w:val="none" w:sz="0" w:space="0" w:color="auto"/>
                <w:bottom w:val="none" w:sz="0" w:space="0" w:color="auto"/>
                <w:right w:val="none" w:sz="0" w:space="0" w:color="auto"/>
              </w:divBdr>
            </w:div>
            <w:div w:id="766115943">
              <w:marLeft w:val="0"/>
              <w:marRight w:val="0"/>
              <w:marTop w:val="0"/>
              <w:marBottom w:val="0"/>
              <w:divBdr>
                <w:top w:val="none" w:sz="0" w:space="0" w:color="auto"/>
                <w:left w:val="none" w:sz="0" w:space="0" w:color="auto"/>
                <w:bottom w:val="none" w:sz="0" w:space="0" w:color="auto"/>
                <w:right w:val="none" w:sz="0" w:space="0" w:color="auto"/>
              </w:divBdr>
            </w:div>
            <w:div w:id="127749834">
              <w:marLeft w:val="0"/>
              <w:marRight w:val="0"/>
              <w:marTop w:val="0"/>
              <w:marBottom w:val="0"/>
              <w:divBdr>
                <w:top w:val="none" w:sz="0" w:space="0" w:color="auto"/>
                <w:left w:val="none" w:sz="0" w:space="0" w:color="auto"/>
                <w:bottom w:val="none" w:sz="0" w:space="0" w:color="auto"/>
                <w:right w:val="none" w:sz="0" w:space="0" w:color="auto"/>
              </w:divBdr>
            </w:div>
            <w:div w:id="783961475">
              <w:marLeft w:val="0"/>
              <w:marRight w:val="0"/>
              <w:marTop w:val="0"/>
              <w:marBottom w:val="0"/>
              <w:divBdr>
                <w:top w:val="none" w:sz="0" w:space="0" w:color="auto"/>
                <w:left w:val="none" w:sz="0" w:space="0" w:color="auto"/>
                <w:bottom w:val="none" w:sz="0" w:space="0" w:color="auto"/>
                <w:right w:val="none" w:sz="0" w:space="0" w:color="auto"/>
              </w:divBdr>
            </w:div>
            <w:div w:id="959337991">
              <w:marLeft w:val="0"/>
              <w:marRight w:val="0"/>
              <w:marTop w:val="0"/>
              <w:marBottom w:val="0"/>
              <w:divBdr>
                <w:top w:val="none" w:sz="0" w:space="0" w:color="auto"/>
                <w:left w:val="none" w:sz="0" w:space="0" w:color="auto"/>
                <w:bottom w:val="none" w:sz="0" w:space="0" w:color="auto"/>
                <w:right w:val="none" w:sz="0" w:space="0" w:color="auto"/>
              </w:divBdr>
            </w:div>
            <w:div w:id="1938975414">
              <w:marLeft w:val="0"/>
              <w:marRight w:val="0"/>
              <w:marTop w:val="0"/>
              <w:marBottom w:val="0"/>
              <w:divBdr>
                <w:top w:val="none" w:sz="0" w:space="0" w:color="auto"/>
                <w:left w:val="none" w:sz="0" w:space="0" w:color="auto"/>
                <w:bottom w:val="none" w:sz="0" w:space="0" w:color="auto"/>
                <w:right w:val="none" w:sz="0" w:space="0" w:color="auto"/>
              </w:divBdr>
            </w:div>
            <w:div w:id="1643806623">
              <w:marLeft w:val="0"/>
              <w:marRight w:val="0"/>
              <w:marTop w:val="0"/>
              <w:marBottom w:val="0"/>
              <w:divBdr>
                <w:top w:val="none" w:sz="0" w:space="0" w:color="auto"/>
                <w:left w:val="none" w:sz="0" w:space="0" w:color="auto"/>
                <w:bottom w:val="none" w:sz="0" w:space="0" w:color="auto"/>
                <w:right w:val="none" w:sz="0" w:space="0" w:color="auto"/>
              </w:divBdr>
            </w:div>
            <w:div w:id="522863810">
              <w:marLeft w:val="0"/>
              <w:marRight w:val="0"/>
              <w:marTop w:val="0"/>
              <w:marBottom w:val="0"/>
              <w:divBdr>
                <w:top w:val="none" w:sz="0" w:space="0" w:color="auto"/>
                <w:left w:val="none" w:sz="0" w:space="0" w:color="auto"/>
                <w:bottom w:val="none" w:sz="0" w:space="0" w:color="auto"/>
                <w:right w:val="none" w:sz="0" w:space="0" w:color="auto"/>
              </w:divBdr>
            </w:div>
            <w:div w:id="1749575259">
              <w:marLeft w:val="0"/>
              <w:marRight w:val="0"/>
              <w:marTop w:val="0"/>
              <w:marBottom w:val="0"/>
              <w:divBdr>
                <w:top w:val="none" w:sz="0" w:space="0" w:color="auto"/>
                <w:left w:val="none" w:sz="0" w:space="0" w:color="auto"/>
                <w:bottom w:val="none" w:sz="0" w:space="0" w:color="auto"/>
                <w:right w:val="none" w:sz="0" w:space="0" w:color="auto"/>
              </w:divBdr>
            </w:div>
            <w:div w:id="1386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0872">
      <w:bodyDiv w:val="1"/>
      <w:marLeft w:val="0"/>
      <w:marRight w:val="0"/>
      <w:marTop w:val="0"/>
      <w:marBottom w:val="0"/>
      <w:divBdr>
        <w:top w:val="none" w:sz="0" w:space="0" w:color="auto"/>
        <w:left w:val="none" w:sz="0" w:space="0" w:color="auto"/>
        <w:bottom w:val="none" w:sz="0" w:space="0" w:color="auto"/>
        <w:right w:val="none" w:sz="0" w:space="0" w:color="auto"/>
      </w:divBdr>
      <w:divsChild>
        <w:div w:id="1343429881">
          <w:marLeft w:val="0"/>
          <w:marRight w:val="0"/>
          <w:marTop w:val="0"/>
          <w:marBottom w:val="0"/>
          <w:divBdr>
            <w:top w:val="none" w:sz="0" w:space="0" w:color="auto"/>
            <w:left w:val="none" w:sz="0" w:space="0" w:color="auto"/>
            <w:bottom w:val="none" w:sz="0" w:space="0" w:color="auto"/>
            <w:right w:val="none" w:sz="0" w:space="0" w:color="auto"/>
          </w:divBdr>
          <w:divsChild>
            <w:div w:id="477042213">
              <w:marLeft w:val="0"/>
              <w:marRight w:val="0"/>
              <w:marTop w:val="0"/>
              <w:marBottom w:val="0"/>
              <w:divBdr>
                <w:top w:val="none" w:sz="0" w:space="0" w:color="auto"/>
                <w:left w:val="none" w:sz="0" w:space="0" w:color="auto"/>
                <w:bottom w:val="none" w:sz="0" w:space="0" w:color="auto"/>
                <w:right w:val="none" w:sz="0" w:space="0" w:color="auto"/>
              </w:divBdr>
            </w:div>
            <w:div w:id="239827939">
              <w:marLeft w:val="0"/>
              <w:marRight w:val="0"/>
              <w:marTop w:val="0"/>
              <w:marBottom w:val="0"/>
              <w:divBdr>
                <w:top w:val="none" w:sz="0" w:space="0" w:color="auto"/>
                <w:left w:val="none" w:sz="0" w:space="0" w:color="auto"/>
                <w:bottom w:val="none" w:sz="0" w:space="0" w:color="auto"/>
                <w:right w:val="none" w:sz="0" w:space="0" w:color="auto"/>
              </w:divBdr>
            </w:div>
            <w:div w:id="1531380875">
              <w:marLeft w:val="0"/>
              <w:marRight w:val="0"/>
              <w:marTop w:val="0"/>
              <w:marBottom w:val="0"/>
              <w:divBdr>
                <w:top w:val="none" w:sz="0" w:space="0" w:color="auto"/>
                <w:left w:val="none" w:sz="0" w:space="0" w:color="auto"/>
                <w:bottom w:val="none" w:sz="0" w:space="0" w:color="auto"/>
                <w:right w:val="none" w:sz="0" w:space="0" w:color="auto"/>
              </w:divBdr>
            </w:div>
            <w:div w:id="1396929050">
              <w:marLeft w:val="0"/>
              <w:marRight w:val="0"/>
              <w:marTop w:val="0"/>
              <w:marBottom w:val="0"/>
              <w:divBdr>
                <w:top w:val="none" w:sz="0" w:space="0" w:color="auto"/>
                <w:left w:val="none" w:sz="0" w:space="0" w:color="auto"/>
                <w:bottom w:val="none" w:sz="0" w:space="0" w:color="auto"/>
                <w:right w:val="none" w:sz="0" w:space="0" w:color="auto"/>
              </w:divBdr>
            </w:div>
            <w:div w:id="1764570270">
              <w:marLeft w:val="0"/>
              <w:marRight w:val="0"/>
              <w:marTop w:val="0"/>
              <w:marBottom w:val="0"/>
              <w:divBdr>
                <w:top w:val="none" w:sz="0" w:space="0" w:color="auto"/>
                <w:left w:val="none" w:sz="0" w:space="0" w:color="auto"/>
                <w:bottom w:val="none" w:sz="0" w:space="0" w:color="auto"/>
                <w:right w:val="none" w:sz="0" w:space="0" w:color="auto"/>
              </w:divBdr>
            </w:div>
            <w:div w:id="543366677">
              <w:marLeft w:val="0"/>
              <w:marRight w:val="0"/>
              <w:marTop w:val="0"/>
              <w:marBottom w:val="0"/>
              <w:divBdr>
                <w:top w:val="none" w:sz="0" w:space="0" w:color="auto"/>
                <w:left w:val="none" w:sz="0" w:space="0" w:color="auto"/>
                <w:bottom w:val="none" w:sz="0" w:space="0" w:color="auto"/>
                <w:right w:val="none" w:sz="0" w:space="0" w:color="auto"/>
              </w:divBdr>
            </w:div>
            <w:div w:id="342321792">
              <w:marLeft w:val="0"/>
              <w:marRight w:val="0"/>
              <w:marTop w:val="0"/>
              <w:marBottom w:val="0"/>
              <w:divBdr>
                <w:top w:val="none" w:sz="0" w:space="0" w:color="auto"/>
                <w:left w:val="none" w:sz="0" w:space="0" w:color="auto"/>
                <w:bottom w:val="none" w:sz="0" w:space="0" w:color="auto"/>
                <w:right w:val="none" w:sz="0" w:space="0" w:color="auto"/>
              </w:divBdr>
            </w:div>
            <w:div w:id="16914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8117">
      <w:bodyDiv w:val="1"/>
      <w:marLeft w:val="0"/>
      <w:marRight w:val="0"/>
      <w:marTop w:val="0"/>
      <w:marBottom w:val="0"/>
      <w:divBdr>
        <w:top w:val="none" w:sz="0" w:space="0" w:color="auto"/>
        <w:left w:val="none" w:sz="0" w:space="0" w:color="auto"/>
        <w:bottom w:val="none" w:sz="0" w:space="0" w:color="auto"/>
        <w:right w:val="none" w:sz="0" w:space="0" w:color="auto"/>
      </w:divBdr>
      <w:divsChild>
        <w:div w:id="1014721201">
          <w:marLeft w:val="0"/>
          <w:marRight w:val="0"/>
          <w:marTop w:val="0"/>
          <w:marBottom w:val="0"/>
          <w:divBdr>
            <w:top w:val="none" w:sz="0" w:space="0" w:color="auto"/>
            <w:left w:val="none" w:sz="0" w:space="0" w:color="auto"/>
            <w:bottom w:val="none" w:sz="0" w:space="0" w:color="auto"/>
            <w:right w:val="none" w:sz="0" w:space="0" w:color="auto"/>
          </w:divBdr>
          <w:divsChild>
            <w:div w:id="1561134281">
              <w:marLeft w:val="0"/>
              <w:marRight w:val="0"/>
              <w:marTop w:val="0"/>
              <w:marBottom w:val="0"/>
              <w:divBdr>
                <w:top w:val="none" w:sz="0" w:space="0" w:color="auto"/>
                <w:left w:val="none" w:sz="0" w:space="0" w:color="auto"/>
                <w:bottom w:val="none" w:sz="0" w:space="0" w:color="auto"/>
                <w:right w:val="none" w:sz="0" w:space="0" w:color="auto"/>
              </w:divBdr>
            </w:div>
            <w:div w:id="623124911">
              <w:marLeft w:val="0"/>
              <w:marRight w:val="0"/>
              <w:marTop w:val="0"/>
              <w:marBottom w:val="0"/>
              <w:divBdr>
                <w:top w:val="none" w:sz="0" w:space="0" w:color="auto"/>
                <w:left w:val="none" w:sz="0" w:space="0" w:color="auto"/>
                <w:bottom w:val="none" w:sz="0" w:space="0" w:color="auto"/>
                <w:right w:val="none" w:sz="0" w:space="0" w:color="auto"/>
              </w:divBdr>
            </w:div>
            <w:div w:id="1001738057">
              <w:marLeft w:val="0"/>
              <w:marRight w:val="0"/>
              <w:marTop w:val="0"/>
              <w:marBottom w:val="0"/>
              <w:divBdr>
                <w:top w:val="none" w:sz="0" w:space="0" w:color="auto"/>
                <w:left w:val="none" w:sz="0" w:space="0" w:color="auto"/>
                <w:bottom w:val="none" w:sz="0" w:space="0" w:color="auto"/>
                <w:right w:val="none" w:sz="0" w:space="0" w:color="auto"/>
              </w:divBdr>
            </w:div>
            <w:div w:id="1443107936">
              <w:marLeft w:val="0"/>
              <w:marRight w:val="0"/>
              <w:marTop w:val="0"/>
              <w:marBottom w:val="0"/>
              <w:divBdr>
                <w:top w:val="none" w:sz="0" w:space="0" w:color="auto"/>
                <w:left w:val="none" w:sz="0" w:space="0" w:color="auto"/>
                <w:bottom w:val="none" w:sz="0" w:space="0" w:color="auto"/>
                <w:right w:val="none" w:sz="0" w:space="0" w:color="auto"/>
              </w:divBdr>
            </w:div>
            <w:div w:id="810026784">
              <w:marLeft w:val="0"/>
              <w:marRight w:val="0"/>
              <w:marTop w:val="0"/>
              <w:marBottom w:val="0"/>
              <w:divBdr>
                <w:top w:val="none" w:sz="0" w:space="0" w:color="auto"/>
                <w:left w:val="none" w:sz="0" w:space="0" w:color="auto"/>
                <w:bottom w:val="none" w:sz="0" w:space="0" w:color="auto"/>
                <w:right w:val="none" w:sz="0" w:space="0" w:color="auto"/>
              </w:divBdr>
            </w:div>
            <w:div w:id="1464926703">
              <w:marLeft w:val="0"/>
              <w:marRight w:val="0"/>
              <w:marTop w:val="0"/>
              <w:marBottom w:val="0"/>
              <w:divBdr>
                <w:top w:val="none" w:sz="0" w:space="0" w:color="auto"/>
                <w:left w:val="none" w:sz="0" w:space="0" w:color="auto"/>
                <w:bottom w:val="none" w:sz="0" w:space="0" w:color="auto"/>
                <w:right w:val="none" w:sz="0" w:space="0" w:color="auto"/>
              </w:divBdr>
            </w:div>
            <w:div w:id="697580718">
              <w:marLeft w:val="0"/>
              <w:marRight w:val="0"/>
              <w:marTop w:val="0"/>
              <w:marBottom w:val="0"/>
              <w:divBdr>
                <w:top w:val="none" w:sz="0" w:space="0" w:color="auto"/>
                <w:left w:val="none" w:sz="0" w:space="0" w:color="auto"/>
                <w:bottom w:val="none" w:sz="0" w:space="0" w:color="auto"/>
                <w:right w:val="none" w:sz="0" w:space="0" w:color="auto"/>
              </w:divBdr>
            </w:div>
            <w:div w:id="1886209627">
              <w:marLeft w:val="0"/>
              <w:marRight w:val="0"/>
              <w:marTop w:val="0"/>
              <w:marBottom w:val="0"/>
              <w:divBdr>
                <w:top w:val="none" w:sz="0" w:space="0" w:color="auto"/>
                <w:left w:val="none" w:sz="0" w:space="0" w:color="auto"/>
                <w:bottom w:val="none" w:sz="0" w:space="0" w:color="auto"/>
                <w:right w:val="none" w:sz="0" w:space="0" w:color="auto"/>
              </w:divBdr>
            </w:div>
            <w:div w:id="1044136190">
              <w:marLeft w:val="0"/>
              <w:marRight w:val="0"/>
              <w:marTop w:val="0"/>
              <w:marBottom w:val="0"/>
              <w:divBdr>
                <w:top w:val="none" w:sz="0" w:space="0" w:color="auto"/>
                <w:left w:val="none" w:sz="0" w:space="0" w:color="auto"/>
                <w:bottom w:val="none" w:sz="0" w:space="0" w:color="auto"/>
                <w:right w:val="none" w:sz="0" w:space="0" w:color="auto"/>
              </w:divBdr>
            </w:div>
            <w:div w:id="2095546200">
              <w:marLeft w:val="0"/>
              <w:marRight w:val="0"/>
              <w:marTop w:val="0"/>
              <w:marBottom w:val="0"/>
              <w:divBdr>
                <w:top w:val="none" w:sz="0" w:space="0" w:color="auto"/>
                <w:left w:val="none" w:sz="0" w:space="0" w:color="auto"/>
                <w:bottom w:val="none" w:sz="0" w:space="0" w:color="auto"/>
                <w:right w:val="none" w:sz="0" w:space="0" w:color="auto"/>
              </w:divBdr>
            </w:div>
            <w:div w:id="185870569">
              <w:marLeft w:val="0"/>
              <w:marRight w:val="0"/>
              <w:marTop w:val="0"/>
              <w:marBottom w:val="0"/>
              <w:divBdr>
                <w:top w:val="none" w:sz="0" w:space="0" w:color="auto"/>
                <w:left w:val="none" w:sz="0" w:space="0" w:color="auto"/>
                <w:bottom w:val="none" w:sz="0" w:space="0" w:color="auto"/>
                <w:right w:val="none" w:sz="0" w:space="0" w:color="auto"/>
              </w:divBdr>
            </w:div>
            <w:div w:id="575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1923">
      <w:bodyDiv w:val="1"/>
      <w:marLeft w:val="0"/>
      <w:marRight w:val="0"/>
      <w:marTop w:val="0"/>
      <w:marBottom w:val="0"/>
      <w:divBdr>
        <w:top w:val="none" w:sz="0" w:space="0" w:color="auto"/>
        <w:left w:val="none" w:sz="0" w:space="0" w:color="auto"/>
        <w:bottom w:val="none" w:sz="0" w:space="0" w:color="auto"/>
        <w:right w:val="none" w:sz="0" w:space="0" w:color="auto"/>
      </w:divBdr>
      <w:divsChild>
        <w:div w:id="2065250646">
          <w:marLeft w:val="0"/>
          <w:marRight w:val="0"/>
          <w:marTop w:val="0"/>
          <w:marBottom w:val="0"/>
          <w:divBdr>
            <w:top w:val="none" w:sz="0" w:space="0" w:color="auto"/>
            <w:left w:val="none" w:sz="0" w:space="0" w:color="auto"/>
            <w:bottom w:val="none" w:sz="0" w:space="0" w:color="auto"/>
            <w:right w:val="none" w:sz="0" w:space="0" w:color="auto"/>
          </w:divBdr>
          <w:divsChild>
            <w:div w:id="1046563129">
              <w:marLeft w:val="0"/>
              <w:marRight w:val="0"/>
              <w:marTop w:val="0"/>
              <w:marBottom w:val="0"/>
              <w:divBdr>
                <w:top w:val="none" w:sz="0" w:space="0" w:color="auto"/>
                <w:left w:val="none" w:sz="0" w:space="0" w:color="auto"/>
                <w:bottom w:val="none" w:sz="0" w:space="0" w:color="auto"/>
                <w:right w:val="none" w:sz="0" w:space="0" w:color="auto"/>
              </w:divBdr>
            </w:div>
            <w:div w:id="626080761">
              <w:marLeft w:val="0"/>
              <w:marRight w:val="0"/>
              <w:marTop w:val="0"/>
              <w:marBottom w:val="0"/>
              <w:divBdr>
                <w:top w:val="none" w:sz="0" w:space="0" w:color="auto"/>
                <w:left w:val="none" w:sz="0" w:space="0" w:color="auto"/>
                <w:bottom w:val="none" w:sz="0" w:space="0" w:color="auto"/>
                <w:right w:val="none" w:sz="0" w:space="0" w:color="auto"/>
              </w:divBdr>
            </w:div>
            <w:div w:id="1590579997">
              <w:marLeft w:val="0"/>
              <w:marRight w:val="0"/>
              <w:marTop w:val="0"/>
              <w:marBottom w:val="0"/>
              <w:divBdr>
                <w:top w:val="none" w:sz="0" w:space="0" w:color="auto"/>
                <w:left w:val="none" w:sz="0" w:space="0" w:color="auto"/>
                <w:bottom w:val="none" w:sz="0" w:space="0" w:color="auto"/>
                <w:right w:val="none" w:sz="0" w:space="0" w:color="auto"/>
              </w:divBdr>
            </w:div>
            <w:div w:id="583298521">
              <w:marLeft w:val="0"/>
              <w:marRight w:val="0"/>
              <w:marTop w:val="0"/>
              <w:marBottom w:val="0"/>
              <w:divBdr>
                <w:top w:val="none" w:sz="0" w:space="0" w:color="auto"/>
                <w:left w:val="none" w:sz="0" w:space="0" w:color="auto"/>
                <w:bottom w:val="none" w:sz="0" w:space="0" w:color="auto"/>
                <w:right w:val="none" w:sz="0" w:space="0" w:color="auto"/>
              </w:divBdr>
            </w:div>
            <w:div w:id="1261373774">
              <w:marLeft w:val="0"/>
              <w:marRight w:val="0"/>
              <w:marTop w:val="0"/>
              <w:marBottom w:val="0"/>
              <w:divBdr>
                <w:top w:val="none" w:sz="0" w:space="0" w:color="auto"/>
                <w:left w:val="none" w:sz="0" w:space="0" w:color="auto"/>
                <w:bottom w:val="none" w:sz="0" w:space="0" w:color="auto"/>
                <w:right w:val="none" w:sz="0" w:space="0" w:color="auto"/>
              </w:divBdr>
            </w:div>
            <w:div w:id="80180029">
              <w:marLeft w:val="0"/>
              <w:marRight w:val="0"/>
              <w:marTop w:val="0"/>
              <w:marBottom w:val="0"/>
              <w:divBdr>
                <w:top w:val="none" w:sz="0" w:space="0" w:color="auto"/>
                <w:left w:val="none" w:sz="0" w:space="0" w:color="auto"/>
                <w:bottom w:val="none" w:sz="0" w:space="0" w:color="auto"/>
                <w:right w:val="none" w:sz="0" w:space="0" w:color="auto"/>
              </w:divBdr>
            </w:div>
            <w:div w:id="484399789">
              <w:marLeft w:val="0"/>
              <w:marRight w:val="0"/>
              <w:marTop w:val="0"/>
              <w:marBottom w:val="0"/>
              <w:divBdr>
                <w:top w:val="none" w:sz="0" w:space="0" w:color="auto"/>
                <w:left w:val="none" w:sz="0" w:space="0" w:color="auto"/>
                <w:bottom w:val="none" w:sz="0" w:space="0" w:color="auto"/>
                <w:right w:val="none" w:sz="0" w:space="0" w:color="auto"/>
              </w:divBdr>
            </w:div>
            <w:div w:id="1075473666">
              <w:marLeft w:val="0"/>
              <w:marRight w:val="0"/>
              <w:marTop w:val="0"/>
              <w:marBottom w:val="0"/>
              <w:divBdr>
                <w:top w:val="none" w:sz="0" w:space="0" w:color="auto"/>
                <w:left w:val="none" w:sz="0" w:space="0" w:color="auto"/>
                <w:bottom w:val="none" w:sz="0" w:space="0" w:color="auto"/>
                <w:right w:val="none" w:sz="0" w:space="0" w:color="auto"/>
              </w:divBdr>
            </w:div>
            <w:div w:id="241263094">
              <w:marLeft w:val="0"/>
              <w:marRight w:val="0"/>
              <w:marTop w:val="0"/>
              <w:marBottom w:val="0"/>
              <w:divBdr>
                <w:top w:val="none" w:sz="0" w:space="0" w:color="auto"/>
                <w:left w:val="none" w:sz="0" w:space="0" w:color="auto"/>
                <w:bottom w:val="none" w:sz="0" w:space="0" w:color="auto"/>
                <w:right w:val="none" w:sz="0" w:space="0" w:color="auto"/>
              </w:divBdr>
            </w:div>
            <w:div w:id="1081029482">
              <w:marLeft w:val="0"/>
              <w:marRight w:val="0"/>
              <w:marTop w:val="0"/>
              <w:marBottom w:val="0"/>
              <w:divBdr>
                <w:top w:val="none" w:sz="0" w:space="0" w:color="auto"/>
                <w:left w:val="none" w:sz="0" w:space="0" w:color="auto"/>
                <w:bottom w:val="none" w:sz="0" w:space="0" w:color="auto"/>
                <w:right w:val="none" w:sz="0" w:space="0" w:color="auto"/>
              </w:divBdr>
            </w:div>
            <w:div w:id="76366158">
              <w:marLeft w:val="0"/>
              <w:marRight w:val="0"/>
              <w:marTop w:val="0"/>
              <w:marBottom w:val="0"/>
              <w:divBdr>
                <w:top w:val="none" w:sz="0" w:space="0" w:color="auto"/>
                <w:left w:val="none" w:sz="0" w:space="0" w:color="auto"/>
                <w:bottom w:val="none" w:sz="0" w:space="0" w:color="auto"/>
                <w:right w:val="none" w:sz="0" w:space="0" w:color="auto"/>
              </w:divBdr>
            </w:div>
            <w:div w:id="1863006567">
              <w:marLeft w:val="0"/>
              <w:marRight w:val="0"/>
              <w:marTop w:val="0"/>
              <w:marBottom w:val="0"/>
              <w:divBdr>
                <w:top w:val="none" w:sz="0" w:space="0" w:color="auto"/>
                <w:left w:val="none" w:sz="0" w:space="0" w:color="auto"/>
                <w:bottom w:val="none" w:sz="0" w:space="0" w:color="auto"/>
                <w:right w:val="none" w:sz="0" w:space="0" w:color="auto"/>
              </w:divBdr>
            </w:div>
            <w:div w:id="7180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410">
      <w:bodyDiv w:val="1"/>
      <w:marLeft w:val="0"/>
      <w:marRight w:val="0"/>
      <w:marTop w:val="0"/>
      <w:marBottom w:val="0"/>
      <w:divBdr>
        <w:top w:val="none" w:sz="0" w:space="0" w:color="auto"/>
        <w:left w:val="none" w:sz="0" w:space="0" w:color="auto"/>
        <w:bottom w:val="none" w:sz="0" w:space="0" w:color="auto"/>
        <w:right w:val="none" w:sz="0" w:space="0" w:color="auto"/>
      </w:divBdr>
      <w:divsChild>
        <w:div w:id="8533040">
          <w:marLeft w:val="0"/>
          <w:marRight w:val="0"/>
          <w:marTop w:val="0"/>
          <w:marBottom w:val="0"/>
          <w:divBdr>
            <w:top w:val="none" w:sz="0" w:space="0" w:color="auto"/>
            <w:left w:val="none" w:sz="0" w:space="0" w:color="auto"/>
            <w:bottom w:val="none" w:sz="0" w:space="0" w:color="auto"/>
            <w:right w:val="none" w:sz="0" w:space="0" w:color="auto"/>
          </w:divBdr>
          <w:divsChild>
            <w:div w:id="879437627">
              <w:marLeft w:val="0"/>
              <w:marRight w:val="0"/>
              <w:marTop w:val="0"/>
              <w:marBottom w:val="0"/>
              <w:divBdr>
                <w:top w:val="none" w:sz="0" w:space="0" w:color="auto"/>
                <w:left w:val="none" w:sz="0" w:space="0" w:color="auto"/>
                <w:bottom w:val="none" w:sz="0" w:space="0" w:color="auto"/>
                <w:right w:val="none" w:sz="0" w:space="0" w:color="auto"/>
              </w:divBdr>
            </w:div>
            <w:div w:id="65304132">
              <w:marLeft w:val="0"/>
              <w:marRight w:val="0"/>
              <w:marTop w:val="0"/>
              <w:marBottom w:val="0"/>
              <w:divBdr>
                <w:top w:val="none" w:sz="0" w:space="0" w:color="auto"/>
                <w:left w:val="none" w:sz="0" w:space="0" w:color="auto"/>
                <w:bottom w:val="none" w:sz="0" w:space="0" w:color="auto"/>
                <w:right w:val="none" w:sz="0" w:space="0" w:color="auto"/>
              </w:divBdr>
            </w:div>
            <w:div w:id="1065373369">
              <w:marLeft w:val="0"/>
              <w:marRight w:val="0"/>
              <w:marTop w:val="0"/>
              <w:marBottom w:val="0"/>
              <w:divBdr>
                <w:top w:val="none" w:sz="0" w:space="0" w:color="auto"/>
                <w:left w:val="none" w:sz="0" w:space="0" w:color="auto"/>
                <w:bottom w:val="none" w:sz="0" w:space="0" w:color="auto"/>
                <w:right w:val="none" w:sz="0" w:space="0" w:color="auto"/>
              </w:divBdr>
            </w:div>
            <w:div w:id="1085490418">
              <w:marLeft w:val="0"/>
              <w:marRight w:val="0"/>
              <w:marTop w:val="0"/>
              <w:marBottom w:val="0"/>
              <w:divBdr>
                <w:top w:val="none" w:sz="0" w:space="0" w:color="auto"/>
                <w:left w:val="none" w:sz="0" w:space="0" w:color="auto"/>
                <w:bottom w:val="none" w:sz="0" w:space="0" w:color="auto"/>
                <w:right w:val="none" w:sz="0" w:space="0" w:color="auto"/>
              </w:divBdr>
            </w:div>
            <w:div w:id="553661697">
              <w:marLeft w:val="0"/>
              <w:marRight w:val="0"/>
              <w:marTop w:val="0"/>
              <w:marBottom w:val="0"/>
              <w:divBdr>
                <w:top w:val="none" w:sz="0" w:space="0" w:color="auto"/>
                <w:left w:val="none" w:sz="0" w:space="0" w:color="auto"/>
                <w:bottom w:val="none" w:sz="0" w:space="0" w:color="auto"/>
                <w:right w:val="none" w:sz="0" w:space="0" w:color="auto"/>
              </w:divBdr>
            </w:div>
            <w:div w:id="158932365">
              <w:marLeft w:val="0"/>
              <w:marRight w:val="0"/>
              <w:marTop w:val="0"/>
              <w:marBottom w:val="0"/>
              <w:divBdr>
                <w:top w:val="none" w:sz="0" w:space="0" w:color="auto"/>
                <w:left w:val="none" w:sz="0" w:space="0" w:color="auto"/>
                <w:bottom w:val="none" w:sz="0" w:space="0" w:color="auto"/>
                <w:right w:val="none" w:sz="0" w:space="0" w:color="auto"/>
              </w:divBdr>
            </w:div>
            <w:div w:id="920985105">
              <w:marLeft w:val="0"/>
              <w:marRight w:val="0"/>
              <w:marTop w:val="0"/>
              <w:marBottom w:val="0"/>
              <w:divBdr>
                <w:top w:val="none" w:sz="0" w:space="0" w:color="auto"/>
                <w:left w:val="none" w:sz="0" w:space="0" w:color="auto"/>
                <w:bottom w:val="none" w:sz="0" w:space="0" w:color="auto"/>
                <w:right w:val="none" w:sz="0" w:space="0" w:color="auto"/>
              </w:divBdr>
            </w:div>
            <w:div w:id="212079309">
              <w:marLeft w:val="0"/>
              <w:marRight w:val="0"/>
              <w:marTop w:val="0"/>
              <w:marBottom w:val="0"/>
              <w:divBdr>
                <w:top w:val="none" w:sz="0" w:space="0" w:color="auto"/>
                <w:left w:val="none" w:sz="0" w:space="0" w:color="auto"/>
                <w:bottom w:val="none" w:sz="0" w:space="0" w:color="auto"/>
                <w:right w:val="none" w:sz="0" w:space="0" w:color="auto"/>
              </w:divBdr>
            </w:div>
            <w:div w:id="1420711884">
              <w:marLeft w:val="0"/>
              <w:marRight w:val="0"/>
              <w:marTop w:val="0"/>
              <w:marBottom w:val="0"/>
              <w:divBdr>
                <w:top w:val="none" w:sz="0" w:space="0" w:color="auto"/>
                <w:left w:val="none" w:sz="0" w:space="0" w:color="auto"/>
                <w:bottom w:val="none" w:sz="0" w:space="0" w:color="auto"/>
                <w:right w:val="none" w:sz="0" w:space="0" w:color="auto"/>
              </w:divBdr>
            </w:div>
            <w:div w:id="11800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5839">
      <w:bodyDiv w:val="1"/>
      <w:marLeft w:val="0"/>
      <w:marRight w:val="0"/>
      <w:marTop w:val="0"/>
      <w:marBottom w:val="0"/>
      <w:divBdr>
        <w:top w:val="none" w:sz="0" w:space="0" w:color="auto"/>
        <w:left w:val="none" w:sz="0" w:space="0" w:color="auto"/>
        <w:bottom w:val="none" w:sz="0" w:space="0" w:color="auto"/>
        <w:right w:val="none" w:sz="0" w:space="0" w:color="auto"/>
      </w:divBdr>
      <w:divsChild>
        <w:div w:id="1603028321">
          <w:marLeft w:val="0"/>
          <w:marRight w:val="0"/>
          <w:marTop w:val="0"/>
          <w:marBottom w:val="0"/>
          <w:divBdr>
            <w:top w:val="none" w:sz="0" w:space="0" w:color="auto"/>
            <w:left w:val="none" w:sz="0" w:space="0" w:color="auto"/>
            <w:bottom w:val="none" w:sz="0" w:space="0" w:color="auto"/>
            <w:right w:val="none" w:sz="0" w:space="0" w:color="auto"/>
          </w:divBdr>
          <w:divsChild>
            <w:div w:id="9998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6238">
      <w:bodyDiv w:val="1"/>
      <w:marLeft w:val="0"/>
      <w:marRight w:val="0"/>
      <w:marTop w:val="0"/>
      <w:marBottom w:val="0"/>
      <w:divBdr>
        <w:top w:val="none" w:sz="0" w:space="0" w:color="auto"/>
        <w:left w:val="none" w:sz="0" w:space="0" w:color="auto"/>
        <w:bottom w:val="none" w:sz="0" w:space="0" w:color="auto"/>
        <w:right w:val="none" w:sz="0" w:space="0" w:color="auto"/>
      </w:divBdr>
      <w:divsChild>
        <w:div w:id="1821077493">
          <w:marLeft w:val="0"/>
          <w:marRight w:val="0"/>
          <w:marTop w:val="0"/>
          <w:marBottom w:val="0"/>
          <w:divBdr>
            <w:top w:val="none" w:sz="0" w:space="0" w:color="auto"/>
            <w:left w:val="none" w:sz="0" w:space="0" w:color="auto"/>
            <w:bottom w:val="none" w:sz="0" w:space="0" w:color="auto"/>
            <w:right w:val="none" w:sz="0" w:space="0" w:color="auto"/>
          </w:divBdr>
          <w:divsChild>
            <w:div w:id="2300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5000">
      <w:bodyDiv w:val="1"/>
      <w:marLeft w:val="0"/>
      <w:marRight w:val="0"/>
      <w:marTop w:val="0"/>
      <w:marBottom w:val="0"/>
      <w:divBdr>
        <w:top w:val="none" w:sz="0" w:space="0" w:color="auto"/>
        <w:left w:val="none" w:sz="0" w:space="0" w:color="auto"/>
        <w:bottom w:val="none" w:sz="0" w:space="0" w:color="auto"/>
        <w:right w:val="none" w:sz="0" w:space="0" w:color="auto"/>
      </w:divBdr>
      <w:divsChild>
        <w:div w:id="1495410472">
          <w:marLeft w:val="0"/>
          <w:marRight w:val="0"/>
          <w:marTop w:val="0"/>
          <w:marBottom w:val="0"/>
          <w:divBdr>
            <w:top w:val="none" w:sz="0" w:space="0" w:color="auto"/>
            <w:left w:val="none" w:sz="0" w:space="0" w:color="auto"/>
            <w:bottom w:val="none" w:sz="0" w:space="0" w:color="auto"/>
            <w:right w:val="none" w:sz="0" w:space="0" w:color="auto"/>
          </w:divBdr>
          <w:divsChild>
            <w:div w:id="1039087054">
              <w:marLeft w:val="0"/>
              <w:marRight w:val="0"/>
              <w:marTop w:val="0"/>
              <w:marBottom w:val="0"/>
              <w:divBdr>
                <w:top w:val="none" w:sz="0" w:space="0" w:color="auto"/>
                <w:left w:val="none" w:sz="0" w:space="0" w:color="auto"/>
                <w:bottom w:val="none" w:sz="0" w:space="0" w:color="auto"/>
                <w:right w:val="none" w:sz="0" w:space="0" w:color="auto"/>
              </w:divBdr>
            </w:div>
            <w:div w:id="1225793813">
              <w:marLeft w:val="0"/>
              <w:marRight w:val="0"/>
              <w:marTop w:val="0"/>
              <w:marBottom w:val="0"/>
              <w:divBdr>
                <w:top w:val="none" w:sz="0" w:space="0" w:color="auto"/>
                <w:left w:val="none" w:sz="0" w:space="0" w:color="auto"/>
                <w:bottom w:val="none" w:sz="0" w:space="0" w:color="auto"/>
                <w:right w:val="none" w:sz="0" w:space="0" w:color="auto"/>
              </w:divBdr>
            </w:div>
            <w:div w:id="874733954">
              <w:marLeft w:val="0"/>
              <w:marRight w:val="0"/>
              <w:marTop w:val="0"/>
              <w:marBottom w:val="0"/>
              <w:divBdr>
                <w:top w:val="none" w:sz="0" w:space="0" w:color="auto"/>
                <w:left w:val="none" w:sz="0" w:space="0" w:color="auto"/>
                <w:bottom w:val="none" w:sz="0" w:space="0" w:color="auto"/>
                <w:right w:val="none" w:sz="0" w:space="0" w:color="auto"/>
              </w:divBdr>
            </w:div>
            <w:div w:id="1629628985">
              <w:marLeft w:val="0"/>
              <w:marRight w:val="0"/>
              <w:marTop w:val="0"/>
              <w:marBottom w:val="0"/>
              <w:divBdr>
                <w:top w:val="none" w:sz="0" w:space="0" w:color="auto"/>
                <w:left w:val="none" w:sz="0" w:space="0" w:color="auto"/>
                <w:bottom w:val="none" w:sz="0" w:space="0" w:color="auto"/>
                <w:right w:val="none" w:sz="0" w:space="0" w:color="auto"/>
              </w:divBdr>
            </w:div>
            <w:div w:id="1358510112">
              <w:marLeft w:val="0"/>
              <w:marRight w:val="0"/>
              <w:marTop w:val="0"/>
              <w:marBottom w:val="0"/>
              <w:divBdr>
                <w:top w:val="none" w:sz="0" w:space="0" w:color="auto"/>
                <w:left w:val="none" w:sz="0" w:space="0" w:color="auto"/>
                <w:bottom w:val="none" w:sz="0" w:space="0" w:color="auto"/>
                <w:right w:val="none" w:sz="0" w:space="0" w:color="auto"/>
              </w:divBdr>
            </w:div>
            <w:div w:id="965502631">
              <w:marLeft w:val="0"/>
              <w:marRight w:val="0"/>
              <w:marTop w:val="0"/>
              <w:marBottom w:val="0"/>
              <w:divBdr>
                <w:top w:val="none" w:sz="0" w:space="0" w:color="auto"/>
                <w:left w:val="none" w:sz="0" w:space="0" w:color="auto"/>
                <w:bottom w:val="none" w:sz="0" w:space="0" w:color="auto"/>
                <w:right w:val="none" w:sz="0" w:space="0" w:color="auto"/>
              </w:divBdr>
            </w:div>
            <w:div w:id="1184441413">
              <w:marLeft w:val="0"/>
              <w:marRight w:val="0"/>
              <w:marTop w:val="0"/>
              <w:marBottom w:val="0"/>
              <w:divBdr>
                <w:top w:val="none" w:sz="0" w:space="0" w:color="auto"/>
                <w:left w:val="none" w:sz="0" w:space="0" w:color="auto"/>
                <w:bottom w:val="none" w:sz="0" w:space="0" w:color="auto"/>
                <w:right w:val="none" w:sz="0" w:space="0" w:color="auto"/>
              </w:divBdr>
            </w:div>
            <w:div w:id="202375179">
              <w:marLeft w:val="0"/>
              <w:marRight w:val="0"/>
              <w:marTop w:val="0"/>
              <w:marBottom w:val="0"/>
              <w:divBdr>
                <w:top w:val="none" w:sz="0" w:space="0" w:color="auto"/>
                <w:left w:val="none" w:sz="0" w:space="0" w:color="auto"/>
                <w:bottom w:val="none" w:sz="0" w:space="0" w:color="auto"/>
                <w:right w:val="none" w:sz="0" w:space="0" w:color="auto"/>
              </w:divBdr>
            </w:div>
            <w:div w:id="811486784">
              <w:marLeft w:val="0"/>
              <w:marRight w:val="0"/>
              <w:marTop w:val="0"/>
              <w:marBottom w:val="0"/>
              <w:divBdr>
                <w:top w:val="none" w:sz="0" w:space="0" w:color="auto"/>
                <w:left w:val="none" w:sz="0" w:space="0" w:color="auto"/>
                <w:bottom w:val="none" w:sz="0" w:space="0" w:color="auto"/>
                <w:right w:val="none" w:sz="0" w:space="0" w:color="auto"/>
              </w:divBdr>
            </w:div>
            <w:div w:id="33703188">
              <w:marLeft w:val="0"/>
              <w:marRight w:val="0"/>
              <w:marTop w:val="0"/>
              <w:marBottom w:val="0"/>
              <w:divBdr>
                <w:top w:val="none" w:sz="0" w:space="0" w:color="auto"/>
                <w:left w:val="none" w:sz="0" w:space="0" w:color="auto"/>
                <w:bottom w:val="none" w:sz="0" w:space="0" w:color="auto"/>
                <w:right w:val="none" w:sz="0" w:space="0" w:color="auto"/>
              </w:divBdr>
            </w:div>
            <w:div w:id="632177311">
              <w:marLeft w:val="0"/>
              <w:marRight w:val="0"/>
              <w:marTop w:val="0"/>
              <w:marBottom w:val="0"/>
              <w:divBdr>
                <w:top w:val="none" w:sz="0" w:space="0" w:color="auto"/>
                <w:left w:val="none" w:sz="0" w:space="0" w:color="auto"/>
                <w:bottom w:val="none" w:sz="0" w:space="0" w:color="auto"/>
                <w:right w:val="none" w:sz="0" w:space="0" w:color="auto"/>
              </w:divBdr>
            </w:div>
            <w:div w:id="1580216591">
              <w:marLeft w:val="0"/>
              <w:marRight w:val="0"/>
              <w:marTop w:val="0"/>
              <w:marBottom w:val="0"/>
              <w:divBdr>
                <w:top w:val="none" w:sz="0" w:space="0" w:color="auto"/>
                <w:left w:val="none" w:sz="0" w:space="0" w:color="auto"/>
                <w:bottom w:val="none" w:sz="0" w:space="0" w:color="auto"/>
                <w:right w:val="none" w:sz="0" w:space="0" w:color="auto"/>
              </w:divBdr>
            </w:div>
            <w:div w:id="907228912">
              <w:marLeft w:val="0"/>
              <w:marRight w:val="0"/>
              <w:marTop w:val="0"/>
              <w:marBottom w:val="0"/>
              <w:divBdr>
                <w:top w:val="none" w:sz="0" w:space="0" w:color="auto"/>
                <w:left w:val="none" w:sz="0" w:space="0" w:color="auto"/>
                <w:bottom w:val="none" w:sz="0" w:space="0" w:color="auto"/>
                <w:right w:val="none" w:sz="0" w:space="0" w:color="auto"/>
              </w:divBdr>
            </w:div>
            <w:div w:id="735515204">
              <w:marLeft w:val="0"/>
              <w:marRight w:val="0"/>
              <w:marTop w:val="0"/>
              <w:marBottom w:val="0"/>
              <w:divBdr>
                <w:top w:val="none" w:sz="0" w:space="0" w:color="auto"/>
                <w:left w:val="none" w:sz="0" w:space="0" w:color="auto"/>
                <w:bottom w:val="none" w:sz="0" w:space="0" w:color="auto"/>
                <w:right w:val="none" w:sz="0" w:space="0" w:color="auto"/>
              </w:divBdr>
            </w:div>
            <w:div w:id="1447657358">
              <w:marLeft w:val="0"/>
              <w:marRight w:val="0"/>
              <w:marTop w:val="0"/>
              <w:marBottom w:val="0"/>
              <w:divBdr>
                <w:top w:val="none" w:sz="0" w:space="0" w:color="auto"/>
                <w:left w:val="none" w:sz="0" w:space="0" w:color="auto"/>
                <w:bottom w:val="none" w:sz="0" w:space="0" w:color="auto"/>
                <w:right w:val="none" w:sz="0" w:space="0" w:color="auto"/>
              </w:divBdr>
            </w:div>
            <w:div w:id="463738194">
              <w:marLeft w:val="0"/>
              <w:marRight w:val="0"/>
              <w:marTop w:val="0"/>
              <w:marBottom w:val="0"/>
              <w:divBdr>
                <w:top w:val="none" w:sz="0" w:space="0" w:color="auto"/>
                <w:left w:val="none" w:sz="0" w:space="0" w:color="auto"/>
                <w:bottom w:val="none" w:sz="0" w:space="0" w:color="auto"/>
                <w:right w:val="none" w:sz="0" w:space="0" w:color="auto"/>
              </w:divBdr>
            </w:div>
            <w:div w:id="274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2210">
      <w:bodyDiv w:val="1"/>
      <w:marLeft w:val="0"/>
      <w:marRight w:val="0"/>
      <w:marTop w:val="0"/>
      <w:marBottom w:val="0"/>
      <w:divBdr>
        <w:top w:val="none" w:sz="0" w:space="0" w:color="auto"/>
        <w:left w:val="none" w:sz="0" w:space="0" w:color="auto"/>
        <w:bottom w:val="none" w:sz="0" w:space="0" w:color="auto"/>
        <w:right w:val="none" w:sz="0" w:space="0" w:color="auto"/>
      </w:divBdr>
      <w:divsChild>
        <w:div w:id="296572615">
          <w:marLeft w:val="0"/>
          <w:marRight w:val="0"/>
          <w:marTop w:val="0"/>
          <w:marBottom w:val="0"/>
          <w:divBdr>
            <w:top w:val="none" w:sz="0" w:space="0" w:color="auto"/>
            <w:left w:val="none" w:sz="0" w:space="0" w:color="auto"/>
            <w:bottom w:val="none" w:sz="0" w:space="0" w:color="auto"/>
            <w:right w:val="none" w:sz="0" w:space="0" w:color="auto"/>
          </w:divBdr>
          <w:divsChild>
            <w:div w:id="2088992434">
              <w:marLeft w:val="0"/>
              <w:marRight w:val="0"/>
              <w:marTop w:val="0"/>
              <w:marBottom w:val="0"/>
              <w:divBdr>
                <w:top w:val="none" w:sz="0" w:space="0" w:color="auto"/>
                <w:left w:val="none" w:sz="0" w:space="0" w:color="auto"/>
                <w:bottom w:val="none" w:sz="0" w:space="0" w:color="auto"/>
                <w:right w:val="none" w:sz="0" w:space="0" w:color="auto"/>
              </w:divBdr>
            </w:div>
            <w:div w:id="780564115">
              <w:marLeft w:val="0"/>
              <w:marRight w:val="0"/>
              <w:marTop w:val="0"/>
              <w:marBottom w:val="0"/>
              <w:divBdr>
                <w:top w:val="none" w:sz="0" w:space="0" w:color="auto"/>
                <w:left w:val="none" w:sz="0" w:space="0" w:color="auto"/>
                <w:bottom w:val="none" w:sz="0" w:space="0" w:color="auto"/>
                <w:right w:val="none" w:sz="0" w:space="0" w:color="auto"/>
              </w:divBdr>
            </w:div>
            <w:div w:id="471335278">
              <w:marLeft w:val="0"/>
              <w:marRight w:val="0"/>
              <w:marTop w:val="0"/>
              <w:marBottom w:val="0"/>
              <w:divBdr>
                <w:top w:val="none" w:sz="0" w:space="0" w:color="auto"/>
                <w:left w:val="none" w:sz="0" w:space="0" w:color="auto"/>
                <w:bottom w:val="none" w:sz="0" w:space="0" w:color="auto"/>
                <w:right w:val="none" w:sz="0" w:space="0" w:color="auto"/>
              </w:divBdr>
            </w:div>
            <w:div w:id="1676835275">
              <w:marLeft w:val="0"/>
              <w:marRight w:val="0"/>
              <w:marTop w:val="0"/>
              <w:marBottom w:val="0"/>
              <w:divBdr>
                <w:top w:val="none" w:sz="0" w:space="0" w:color="auto"/>
                <w:left w:val="none" w:sz="0" w:space="0" w:color="auto"/>
                <w:bottom w:val="none" w:sz="0" w:space="0" w:color="auto"/>
                <w:right w:val="none" w:sz="0" w:space="0" w:color="auto"/>
              </w:divBdr>
            </w:div>
            <w:div w:id="22562770">
              <w:marLeft w:val="0"/>
              <w:marRight w:val="0"/>
              <w:marTop w:val="0"/>
              <w:marBottom w:val="0"/>
              <w:divBdr>
                <w:top w:val="none" w:sz="0" w:space="0" w:color="auto"/>
                <w:left w:val="none" w:sz="0" w:space="0" w:color="auto"/>
                <w:bottom w:val="none" w:sz="0" w:space="0" w:color="auto"/>
                <w:right w:val="none" w:sz="0" w:space="0" w:color="auto"/>
              </w:divBdr>
            </w:div>
            <w:div w:id="1594975194">
              <w:marLeft w:val="0"/>
              <w:marRight w:val="0"/>
              <w:marTop w:val="0"/>
              <w:marBottom w:val="0"/>
              <w:divBdr>
                <w:top w:val="none" w:sz="0" w:space="0" w:color="auto"/>
                <w:left w:val="none" w:sz="0" w:space="0" w:color="auto"/>
                <w:bottom w:val="none" w:sz="0" w:space="0" w:color="auto"/>
                <w:right w:val="none" w:sz="0" w:space="0" w:color="auto"/>
              </w:divBdr>
            </w:div>
            <w:div w:id="966351650">
              <w:marLeft w:val="0"/>
              <w:marRight w:val="0"/>
              <w:marTop w:val="0"/>
              <w:marBottom w:val="0"/>
              <w:divBdr>
                <w:top w:val="none" w:sz="0" w:space="0" w:color="auto"/>
                <w:left w:val="none" w:sz="0" w:space="0" w:color="auto"/>
                <w:bottom w:val="none" w:sz="0" w:space="0" w:color="auto"/>
                <w:right w:val="none" w:sz="0" w:space="0" w:color="auto"/>
              </w:divBdr>
            </w:div>
            <w:div w:id="1349060960">
              <w:marLeft w:val="0"/>
              <w:marRight w:val="0"/>
              <w:marTop w:val="0"/>
              <w:marBottom w:val="0"/>
              <w:divBdr>
                <w:top w:val="none" w:sz="0" w:space="0" w:color="auto"/>
                <w:left w:val="none" w:sz="0" w:space="0" w:color="auto"/>
                <w:bottom w:val="none" w:sz="0" w:space="0" w:color="auto"/>
                <w:right w:val="none" w:sz="0" w:space="0" w:color="auto"/>
              </w:divBdr>
            </w:div>
            <w:div w:id="740518661">
              <w:marLeft w:val="0"/>
              <w:marRight w:val="0"/>
              <w:marTop w:val="0"/>
              <w:marBottom w:val="0"/>
              <w:divBdr>
                <w:top w:val="none" w:sz="0" w:space="0" w:color="auto"/>
                <w:left w:val="none" w:sz="0" w:space="0" w:color="auto"/>
                <w:bottom w:val="none" w:sz="0" w:space="0" w:color="auto"/>
                <w:right w:val="none" w:sz="0" w:space="0" w:color="auto"/>
              </w:divBdr>
            </w:div>
            <w:div w:id="1365448974">
              <w:marLeft w:val="0"/>
              <w:marRight w:val="0"/>
              <w:marTop w:val="0"/>
              <w:marBottom w:val="0"/>
              <w:divBdr>
                <w:top w:val="none" w:sz="0" w:space="0" w:color="auto"/>
                <w:left w:val="none" w:sz="0" w:space="0" w:color="auto"/>
                <w:bottom w:val="none" w:sz="0" w:space="0" w:color="auto"/>
                <w:right w:val="none" w:sz="0" w:space="0" w:color="auto"/>
              </w:divBdr>
            </w:div>
            <w:div w:id="1220046925">
              <w:marLeft w:val="0"/>
              <w:marRight w:val="0"/>
              <w:marTop w:val="0"/>
              <w:marBottom w:val="0"/>
              <w:divBdr>
                <w:top w:val="none" w:sz="0" w:space="0" w:color="auto"/>
                <w:left w:val="none" w:sz="0" w:space="0" w:color="auto"/>
                <w:bottom w:val="none" w:sz="0" w:space="0" w:color="auto"/>
                <w:right w:val="none" w:sz="0" w:space="0" w:color="auto"/>
              </w:divBdr>
            </w:div>
            <w:div w:id="1736126553">
              <w:marLeft w:val="0"/>
              <w:marRight w:val="0"/>
              <w:marTop w:val="0"/>
              <w:marBottom w:val="0"/>
              <w:divBdr>
                <w:top w:val="none" w:sz="0" w:space="0" w:color="auto"/>
                <w:left w:val="none" w:sz="0" w:space="0" w:color="auto"/>
                <w:bottom w:val="none" w:sz="0" w:space="0" w:color="auto"/>
                <w:right w:val="none" w:sz="0" w:space="0" w:color="auto"/>
              </w:divBdr>
            </w:div>
            <w:div w:id="1459035322">
              <w:marLeft w:val="0"/>
              <w:marRight w:val="0"/>
              <w:marTop w:val="0"/>
              <w:marBottom w:val="0"/>
              <w:divBdr>
                <w:top w:val="none" w:sz="0" w:space="0" w:color="auto"/>
                <w:left w:val="none" w:sz="0" w:space="0" w:color="auto"/>
                <w:bottom w:val="none" w:sz="0" w:space="0" w:color="auto"/>
                <w:right w:val="none" w:sz="0" w:space="0" w:color="auto"/>
              </w:divBdr>
            </w:div>
            <w:div w:id="384374755">
              <w:marLeft w:val="0"/>
              <w:marRight w:val="0"/>
              <w:marTop w:val="0"/>
              <w:marBottom w:val="0"/>
              <w:divBdr>
                <w:top w:val="none" w:sz="0" w:space="0" w:color="auto"/>
                <w:left w:val="none" w:sz="0" w:space="0" w:color="auto"/>
                <w:bottom w:val="none" w:sz="0" w:space="0" w:color="auto"/>
                <w:right w:val="none" w:sz="0" w:space="0" w:color="auto"/>
              </w:divBdr>
            </w:div>
            <w:div w:id="2076391448">
              <w:marLeft w:val="0"/>
              <w:marRight w:val="0"/>
              <w:marTop w:val="0"/>
              <w:marBottom w:val="0"/>
              <w:divBdr>
                <w:top w:val="none" w:sz="0" w:space="0" w:color="auto"/>
                <w:left w:val="none" w:sz="0" w:space="0" w:color="auto"/>
                <w:bottom w:val="none" w:sz="0" w:space="0" w:color="auto"/>
                <w:right w:val="none" w:sz="0" w:space="0" w:color="auto"/>
              </w:divBdr>
            </w:div>
            <w:div w:id="37703416">
              <w:marLeft w:val="0"/>
              <w:marRight w:val="0"/>
              <w:marTop w:val="0"/>
              <w:marBottom w:val="0"/>
              <w:divBdr>
                <w:top w:val="none" w:sz="0" w:space="0" w:color="auto"/>
                <w:left w:val="none" w:sz="0" w:space="0" w:color="auto"/>
                <w:bottom w:val="none" w:sz="0" w:space="0" w:color="auto"/>
                <w:right w:val="none" w:sz="0" w:space="0" w:color="auto"/>
              </w:divBdr>
            </w:div>
            <w:div w:id="412358634">
              <w:marLeft w:val="0"/>
              <w:marRight w:val="0"/>
              <w:marTop w:val="0"/>
              <w:marBottom w:val="0"/>
              <w:divBdr>
                <w:top w:val="none" w:sz="0" w:space="0" w:color="auto"/>
                <w:left w:val="none" w:sz="0" w:space="0" w:color="auto"/>
                <w:bottom w:val="none" w:sz="0" w:space="0" w:color="auto"/>
                <w:right w:val="none" w:sz="0" w:space="0" w:color="auto"/>
              </w:divBdr>
            </w:div>
            <w:div w:id="210114431">
              <w:marLeft w:val="0"/>
              <w:marRight w:val="0"/>
              <w:marTop w:val="0"/>
              <w:marBottom w:val="0"/>
              <w:divBdr>
                <w:top w:val="none" w:sz="0" w:space="0" w:color="auto"/>
                <w:left w:val="none" w:sz="0" w:space="0" w:color="auto"/>
                <w:bottom w:val="none" w:sz="0" w:space="0" w:color="auto"/>
                <w:right w:val="none" w:sz="0" w:space="0" w:color="auto"/>
              </w:divBdr>
            </w:div>
            <w:div w:id="1982541513">
              <w:marLeft w:val="0"/>
              <w:marRight w:val="0"/>
              <w:marTop w:val="0"/>
              <w:marBottom w:val="0"/>
              <w:divBdr>
                <w:top w:val="none" w:sz="0" w:space="0" w:color="auto"/>
                <w:left w:val="none" w:sz="0" w:space="0" w:color="auto"/>
                <w:bottom w:val="none" w:sz="0" w:space="0" w:color="auto"/>
                <w:right w:val="none" w:sz="0" w:space="0" w:color="auto"/>
              </w:divBdr>
            </w:div>
            <w:div w:id="1971398678">
              <w:marLeft w:val="0"/>
              <w:marRight w:val="0"/>
              <w:marTop w:val="0"/>
              <w:marBottom w:val="0"/>
              <w:divBdr>
                <w:top w:val="none" w:sz="0" w:space="0" w:color="auto"/>
                <w:left w:val="none" w:sz="0" w:space="0" w:color="auto"/>
                <w:bottom w:val="none" w:sz="0" w:space="0" w:color="auto"/>
                <w:right w:val="none" w:sz="0" w:space="0" w:color="auto"/>
              </w:divBdr>
            </w:div>
            <w:div w:id="1876574044">
              <w:marLeft w:val="0"/>
              <w:marRight w:val="0"/>
              <w:marTop w:val="0"/>
              <w:marBottom w:val="0"/>
              <w:divBdr>
                <w:top w:val="none" w:sz="0" w:space="0" w:color="auto"/>
                <w:left w:val="none" w:sz="0" w:space="0" w:color="auto"/>
                <w:bottom w:val="none" w:sz="0" w:space="0" w:color="auto"/>
                <w:right w:val="none" w:sz="0" w:space="0" w:color="auto"/>
              </w:divBdr>
            </w:div>
            <w:div w:id="1274437064">
              <w:marLeft w:val="0"/>
              <w:marRight w:val="0"/>
              <w:marTop w:val="0"/>
              <w:marBottom w:val="0"/>
              <w:divBdr>
                <w:top w:val="none" w:sz="0" w:space="0" w:color="auto"/>
                <w:left w:val="none" w:sz="0" w:space="0" w:color="auto"/>
                <w:bottom w:val="none" w:sz="0" w:space="0" w:color="auto"/>
                <w:right w:val="none" w:sz="0" w:space="0" w:color="auto"/>
              </w:divBdr>
            </w:div>
            <w:div w:id="2017531639">
              <w:marLeft w:val="0"/>
              <w:marRight w:val="0"/>
              <w:marTop w:val="0"/>
              <w:marBottom w:val="0"/>
              <w:divBdr>
                <w:top w:val="none" w:sz="0" w:space="0" w:color="auto"/>
                <w:left w:val="none" w:sz="0" w:space="0" w:color="auto"/>
                <w:bottom w:val="none" w:sz="0" w:space="0" w:color="auto"/>
                <w:right w:val="none" w:sz="0" w:space="0" w:color="auto"/>
              </w:divBdr>
            </w:div>
            <w:div w:id="431824672">
              <w:marLeft w:val="0"/>
              <w:marRight w:val="0"/>
              <w:marTop w:val="0"/>
              <w:marBottom w:val="0"/>
              <w:divBdr>
                <w:top w:val="none" w:sz="0" w:space="0" w:color="auto"/>
                <w:left w:val="none" w:sz="0" w:space="0" w:color="auto"/>
                <w:bottom w:val="none" w:sz="0" w:space="0" w:color="auto"/>
                <w:right w:val="none" w:sz="0" w:space="0" w:color="auto"/>
              </w:divBdr>
            </w:div>
            <w:div w:id="303318837">
              <w:marLeft w:val="0"/>
              <w:marRight w:val="0"/>
              <w:marTop w:val="0"/>
              <w:marBottom w:val="0"/>
              <w:divBdr>
                <w:top w:val="none" w:sz="0" w:space="0" w:color="auto"/>
                <w:left w:val="none" w:sz="0" w:space="0" w:color="auto"/>
                <w:bottom w:val="none" w:sz="0" w:space="0" w:color="auto"/>
                <w:right w:val="none" w:sz="0" w:space="0" w:color="auto"/>
              </w:divBdr>
            </w:div>
            <w:div w:id="1484540031">
              <w:marLeft w:val="0"/>
              <w:marRight w:val="0"/>
              <w:marTop w:val="0"/>
              <w:marBottom w:val="0"/>
              <w:divBdr>
                <w:top w:val="none" w:sz="0" w:space="0" w:color="auto"/>
                <w:left w:val="none" w:sz="0" w:space="0" w:color="auto"/>
                <w:bottom w:val="none" w:sz="0" w:space="0" w:color="auto"/>
                <w:right w:val="none" w:sz="0" w:space="0" w:color="auto"/>
              </w:divBdr>
            </w:div>
            <w:div w:id="1200047962">
              <w:marLeft w:val="0"/>
              <w:marRight w:val="0"/>
              <w:marTop w:val="0"/>
              <w:marBottom w:val="0"/>
              <w:divBdr>
                <w:top w:val="none" w:sz="0" w:space="0" w:color="auto"/>
                <w:left w:val="none" w:sz="0" w:space="0" w:color="auto"/>
                <w:bottom w:val="none" w:sz="0" w:space="0" w:color="auto"/>
                <w:right w:val="none" w:sz="0" w:space="0" w:color="auto"/>
              </w:divBdr>
            </w:div>
            <w:div w:id="1591809558">
              <w:marLeft w:val="0"/>
              <w:marRight w:val="0"/>
              <w:marTop w:val="0"/>
              <w:marBottom w:val="0"/>
              <w:divBdr>
                <w:top w:val="none" w:sz="0" w:space="0" w:color="auto"/>
                <w:left w:val="none" w:sz="0" w:space="0" w:color="auto"/>
                <w:bottom w:val="none" w:sz="0" w:space="0" w:color="auto"/>
                <w:right w:val="none" w:sz="0" w:space="0" w:color="auto"/>
              </w:divBdr>
            </w:div>
            <w:div w:id="1392777284">
              <w:marLeft w:val="0"/>
              <w:marRight w:val="0"/>
              <w:marTop w:val="0"/>
              <w:marBottom w:val="0"/>
              <w:divBdr>
                <w:top w:val="none" w:sz="0" w:space="0" w:color="auto"/>
                <w:left w:val="none" w:sz="0" w:space="0" w:color="auto"/>
                <w:bottom w:val="none" w:sz="0" w:space="0" w:color="auto"/>
                <w:right w:val="none" w:sz="0" w:space="0" w:color="auto"/>
              </w:divBdr>
            </w:div>
            <w:div w:id="1951428340">
              <w:marLeft w:val="0"/>
              <w:marRight w:val="0"/>
              <w:marTop w:val="0"/>
              <w:marBottom w:val="0"/>
              <w:divBdr>
                <w:top w:val="none" w:sz="0" w:space="0" w:color="auto"/>
                <w:left w:val="none" w:sz="0" w:space="0" w:color="auto"/>
                <w:bottom w:val="none" w:sz="0" w:space="0" w:color="auto"/>
                <w:right w:val="none" w:sz="0" w:space="0" w:color="auto"/>
              </w:divBdr>
            </w:div>
            <w:div w:id="684288995">
              <w:marLeft w:val="0"/>
              <w:marRight w:val="0"/>
              <w:marTop w:val="0"/>
              <w:marBottom w:val="0"/>
              <w:divBdr>
                <w:top w:val="none" w:sz="0" w:space="0" w:color="auto"/>
                <w:left w:val="none" w:sz="0" w:space="0" w:color="auto"/>
                <w:bottom w:val="none" w:sz="0" w:space="0" w:color="auto"/>
                <w:right w:val="none" w:sz="0" w:space="0" w:color="auto"/>
              </w:divBdr>
            </w:div>
            <w:div w:id="505555239">
              <w:marLeft w:val="0"/>
              <w:marRight w:val="0"/>
              <w:marTop w:val="0"/>
              <w:marBottom w:val="0"/>
              <w:divBdr>
                <w:top w:val="none" w:sz="0" w:space="0" w:color="auto"/>
                <w:left w:val="none" w:sz="0" w:space="0" w:color="auto"/>
                <w:bottom w:val="none" w:sz="0" w:space="0" w:color="auto"/>
                <w:right w:val="none" w:sz="0" w:space="0" w:color="auto"/>
              </w:divBdr>
            </w:div>
            <w:div w:id="1044868548">
              <w:marLeft w:val="0"/>
              <w:marRight w:val="0"/>
              <w:marTop w:val="0"/>
              <w:marBottom w:val="0"/>
              <w:divBdr>
                <w:top w:val="none" w:sz="0" w:space="0" w:color="auto"/>
                <w:left w:val="none" w:sz="0" w:space="0" w:color="auto"/>
                <w:bottom w:val="none" w:sz="0" w:space="0" w:color="auto"/>
                <w:right w:val="none" w:sz="0" w:space="0" w:color="auto"/>
              </w:divBdr>
            </w:div>
            <w:div w:id="472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0266">
      <w:bodyDiv w:val="1"/>
      <w:marLeft w:val="0"/>
      <w:marRight w:val="0"/>
      <w:marTop w:val="0"/>
      <w:marBottom w:val="0"/>
      <w:divBdr>
        <w:top w:val="none" w:sz="0" w:space="0" w:color="auto"/>
        <w:left w:val="none" w:sz="0" w:space="0" w:color="auto"/>
        <w:bottom w:val="none" w:sz="0" w:space="0" w:color="auto"/>
        <w:right w:val="none" w:sz="0" w:space="0" w:color="auto"/>
      </w:divBdr>
      <w:divsChild>
        <w:div w:id="848643739">
          <w:marLeft w:val="0"/>
          <w:marRight w:val="0"/>
          <w:marTop w:val="0"/>
          <w:marBottom w:val="0"/>
          <w:divBdr>
            <w:top w:val="none" w:sz="0" w:space="0" w:color="auto"/>
            <w:left w:val="none" w:sz="0" w:space="0" w:color="auto"/>
            <w:bottom w:val="none" w:sz="0" w:space="0" w:color="auto"/>
            <w:right w:val="none" w:sz="0" w:space="0" w:color="auto"/>
          </w:divBdr>
          <w:divsChild>
            <w:div w:id="1365058933">
              <w:marLeft w:val="0"/>
              <w:marRight w:val="0"/>
              <w:marTop w:val="0"/>
              <w:marBottom w:val="0"/>
              <w:divBdr>
                <w:top w:val="none" w:sz="0" w:space="0" w:color="auto"/>
                <w:left w:val="none" w:sz="0" w:space="0" w:color="auto"/>
                <w:bottom w:val="none" w:sz="0" w:space="0" w:color="auto"/>
                <w:right w:val="none" w:sz="0" w:space="0" w:color="auto"/>
              </w:divBdr>
            </w:div>
            <w:div w:id="484854676">
              <w:marLeft w:val="0"/>
              <w:marRight w:val="0"/>
              <w:marTop w:val="0"/>
              <w:marBottom w:val="0"/>
              <w:divBdr>
                <w:top w:val="none" w:sz="0" w:space="0" w:color="auto"/>
                <w:left w:val="none" w:sz="0" w:space="0" w:color="auto"/>
                <w:bottom w:val="none" w:sz="0" w:space="0" w:color="auto"/>
                <w:right w:val="none" w:sz="0" w:space="0" w:color="auto"/>
              </w:divBdr>
            </w:div>
            <w:div w:id="84960094">
              <w:marLeft w:val="0"/>
              <w:marRight w:val="0"/>
              <w:marTop w:val="0"/>
              <w:marBottom w:val="0"/>
              <w:divBdr>
                <w:top w:val="none" w:sz="0" w:space="0" w:color="auto"/>
                <w:left w:val="none" w:sz="0" w:space="0" w:color="auto"/>
                <w:bottom w:val="none" w:sz="0" w:space="0" w:color="auto"/>
                <w:right w:val="none" w:sz="0" w:space="0" w:color="auto"/>
              </w:divBdr>
            </w:div>
            <w:div w:id="691806119">
              <w:marLeft w:val="0"/>
              <w:marRight w:val="0"/>
              <w:marTop w:val="0"/>
              <w:marBottom w:val="0"/>
              <w:divBdr>
                <w:top w:val="none" w:sz="0" w:space="0" w:color="auto"/>
                <w:left w:val="none" w:sz="0" w:space="0" w:color="auto"/>
                <w:bottom w:val="none" w:sz="0" w:space="0" w:color="auto"/>
                <w:right w:val="none" w:sz="0" w:space="0" w:color="auto"/>
              </w:divBdr>
            </w:div>
            <w:div w:id="1579172410">
              <w:marLeft w:val="0"/>
              <w:marRight w:val="0"/>
              <w:marTop w:val="0"/>
              <w:marBottom w:val="0"/>
              <w:divBdr>
                <w:top w:val="none" w:sz="0" w:space="0" w:color="auto"/>
                <w:left w:val="none" w:sz="0" w:space="0" w:color="auto"/>
                <w:bottom w:val="none" w:sz="0" w:space="0" w:color="auto"/>
                <w:right w:val="none" w:sz="0" w:space="0" w:color="auto"/>
              </w:divBdr>
            </w:div>
            <w:div w:id="892423906">
              <w:marLeft w:val="0"/>
              <w:marRight w:val="0"/>
              <w:marTop w:val="0"/>
              <w:marBottom w:val="0"/>
              <w:divBdr>
                <w:top w:val="none" w:sz="0" w:space="0" w:color="auto"/>
                <w:left w:val="none" w:sz="0" w:space="0" w:color="auto"/>
                <w:bottom w:val="none" w:sz="0" w:space="0" w:color="auto"/>
                <w:right w:val="none" w:sz="0" w:space="0" w:color="auto"/>
              </w:divBdr>
            </w:div>
            <w:div w:id="1640265235">
              <w:marLeft w:val="0"/>
              <w:marRight w:val="0"/>
              <w:marTop w:val="0"/>
              <w:marBottom w:val="0"/>
              <w:divBdr>
                <w:top w:val="none" w:sz="0" w:space="0" w:color="auto"/>
                <w:left w:val="none" w:sz="0" w:space="0" w:color="auto"/>
                <w:bottom w:val="none" w:sz="0" w:space="0" w:color="auto"/>
                <w:right w:val="none" w:sz="0" w:space="0" w:color="auto"/>
              </w:divBdr>
            </w:div>
            <w:div w:id="1885750643">
              <w:marLeft w:val="0"/>
              <w:marRight w:val="0"/>
              <w:marTop w:val="0"/>
              <w:marBottom w:val="0"/>
              <w:divBdr>
                <w:top w:val="none" w:sz="0" w:space="0" w:color="auto"/>
                <w:left w:val="none" w:sz="0" w:space="0" w:color="auto"/>
                <w:bottom w:val="none" w:sz="0" w:space="0" w:color="auto"/>
                <w:right w:val="none" w:sz="0" w:space="0" w:color="auto"/>
              </w:divBdr>
            </w:div>
            <w:div w:id="1813255571">
              <w:marLeft w:val="0"/>
              <w:marRight w:val="0"/>
              <w:marTop w:val="0"/>
              <w:marBottom w:val="0"/>
              <w:divBdr>
                <w:top w:val="none" w:sz="0" w:space="0" w:color="auto"/>
                <w:left w:val="none" w:sz="0" w:space="0" w:color="auto"/>
                <w:bottom w:val="none" w:sz="0" w:space="0" w:color="auto"/>
                <w:right w:val="none" w:sz="0" w:space="0" w:color="auto"/>
              </w:divBdr>
            </w:div>
            <w:div w:id="735205884">
              <w:marLeft w:val="0"/>
              <w:marRight w:val="0"/>
              <w:marTop w:val="0"/>
              <w:marBottom w:val="0"/>
              <w:divBdr>
                <w:top w:val="none" w:sz="0" w:space="0" w:color="auto"/>
                <w:left w:val="none" w:sz="0" w:space="0" w:color="auto"/>
                <w:bottom w:val="none" w:sz="0" w:space="0" w:color="auto"/>
                <w:right w:val="none" w:sz="0" w:space="0" w:color="auto"/>
              </w:divBdr>
            </w:div>
            <w:div w:id="93054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8381">
      <w:bodyDiv w:val="1"/>
      <w:marLeft w:val="0"/>
      <w:marRight w:val="0"/>
      <w:marTop w:val="0"/>
      <w:marBottom w:val="0"/>
      <w:divBdr>
        <w:top w:val="none" w:sz="0" w:space="0" w:color="auto"/>
        <w:left w:val="none" w:sz="0" w:space="0" w:color="auto"/>
        <w:bottom w:val="none" w:sz="0" w:space="0" w:color="auto"/>
        <w:right w:val="none" w:sz="0" w:space="0" w:color="auto"/>
      </w:divBdr>
      <w:divsChild>
        <w:div w:id="1631977841">
          <w:marLeft w:val="0"/>
          <w:marRight w:val="0"/>
          <w:marTop w:val="0"/>
          <w:marBottom w:val="0"/>
          <w:divBdr>
            <w:top w:val="none" w:sz="0" w:space="0" w:color="auto"/>
            <w:left w:val="none" w:sz="0" w:space="0" w:color="auto"/>
            <w:bottom w:val="none" w:sz="0" w:space="0" w:color="auto"/>
            <w:right w:val="none" w:sz="0" w:space="0" w:color="auto"/>
          </w:divBdr>
          <w:divsChild>
            <w:div w:id="1631085574">
              <w:marLeft w:val="0"/>
              <w:marRight w:val="0"/>
              <w:marTop w:val="0"/>
              <w:marBottom w:val="0"/>
              <w:divBdr>
                <w:top w:val="none" w:sz="0" w:space="0" w:color="auto"/>
                <w:left w:val="none" w:sz="0" w:space="0" w:color="auto"/>
                <w:bottom w:val="none" w:sz="0" w:space="0" w:color="auto"/>
                <w:right w:val="none" w:sz="0" w:space="0" w:color="auto"/>
              </w:divBdr>
            </w:div>
            <w:div w:id="1784611427">
              <w:marLeft w:val="0"/>
              <w:marRight w:val="0"/>
              <w:marTop w:val="0"/>
              <w:marBottom w:val="0"/>
              <w:divBdr>
                <w:top w:val="none" w:sz="0" w:space="0" w:color="auto"/>
                <w:left w:val="none" w:sz="0" w:space="0" w:color="auto"/>
                <w:bottom w:val="none" w:sz="0" w:space="0" w:color="auto"/>
                <w:right w:val="none" w:sz="0" w:space="0" w:color="auto"/>
              </w:divBdr>
            </w:div>
            <w:div w:id="360978990">
              <w:marLeft w:val="0"/>
              <w:marRight w:val="0"/>
              <w:marTop w:val="0"/>
              <w:marBottom w:val="0"/>
              <w:divBdr>
                <w:top w:val="none" w:sz="0" w:space="0" w:color="auto"/>
                <w:left w:val="none" w:sz="0" w:space="0" w:color="auto"/>
                <w:bottom w:val="none" w:sz="0" w:space="0" w:color="auto"/>
                <w:right w:val="none" w:sz="0" w:space="0" w:color="auto"/>
              </w:divBdr>
            </w:div>
            <w:div w:id="1904292155">
              <w:marLeft w:val="0"/>
              <w:marRight w:val="0"/>
              <w:marTop w:val="0"/>
              <w:marBottom w:val="0"/>
              <w:divBdr>
                <w:top w:val="none" w:sz="0" w:space="0" w:color="auto"/>
                <w:left w:val="none" w:sz="0" w:space="0" w:color="auto"/>
                <w:bottom w:val="none" w:sz="0" w:space="0" w:color="auto"/>
                <w:right w:val="none" w:sz="0" w:space="0" w:color="auto"/>
              </w:divBdr>
            </w:div>
            <w:div w:id="1097098540">
              <w:marLeft w:val="0"/>
              <w:marRight w:val="0"/>
              <w:marTop w:val="0"/>
              <w:marBottom w:val="0"/>
              <w:divBdr>
                <w:top w:val="none" w:sz="0" w:space="0" w:color="auto"/>
                <w:left w:val="none" w:sz="0" w:space="0" w:color="auto"/>
                <w:bottom w:val="none" w:sz="0" w:space="0" w:color="auto"/>
                <w:right w:val="none" w:sz="0" w:space="0" w:color="auto"/>
              </w:divBdr>
            </w:div>
            <w:div w:id="2084908463">
              <w:marLeft w:val="0"/>
              <w:marRight w:val="0"/>
              <w:marTop w:val="0"/>
              <w:marBottom w:val="0"/>
              <w:divBdr>
                <w:top w:val="none" w:sz="0" w:space="0" w:color="auto"/>
                <w:left w:val="none" w:sz="0" w:space="0" w:color="auto"/>
                <w:bottom w:val="none" w:sz="0" w:space="0" w:color="auto"/>
                <w:right w:val="none" w:sz="0" w:space="0" w:color="auto"/>
              </w:divBdr>
            </w:div>
            <w:div w:id="538858216">
              <w:marLeft w:val="0"/>
              <w:marRight w:val="0"/>
              <w:marTop w:val="0"/>
              <w:marBottom w:val="0"/>
              <w:divBdr>
                <w:top w:val="none" w:sz="0" w:space="0" w:color="auto"/>
                <w:left w:val="none" w:sz="0" w:space="0" w:color="auto"/>
                <w:bottom w:val="none" w:sz="0" w:space="0" w:color="auto"/>
                <w:right w:val="none" w:sz="0" w:space="0" w:color="auto"/>
              </w:divBdr>
            </w:div>
            <w:div w:id="681708508">
              <w:marLeft w:val="0"/>
              <w:marRight w:val="0"/>
              <w:marTop w:val="0"/>
              <w:marBottom w:val="0"/>
              <w:divBdr>
                <w:top w:val="none" w:sz="0" w:space="0" w:color="auto"/>
                <w:left w:val="none" w:sz="0" w:space="0" w:color="auto"/>
                <w:bottom w:val="none" w:sz="0" w:space="0" w:color="auto"/>
                <w:right w:val="none" w:sz="0" w:space="0" w:color="auto"/>
              </w:divBdr>
            </w:div>
            <w:div w:id="165287381">
              <w:marLeft w:val="0"/>
              <w:marRight w:val="0"/>
              <w:marTop w:val="0"/>
              <w:marBottom w:val="0"/>
              <w:divBdr>
                <w:top w:val="none" w:sz="0" w:space="0" w:color="auto"/>
                <w:left w:val="none" w:sz="0" w:space="0" w:color="auto"/>
                <w:bottom w:val="none" w:sz="0" w:space="0" w:color="auto"/>
                <w:right w:val="none" w:sz="0" w:space="0" w:color="auto"/>
              </w:divBdr>
            </w:div>
            <w:div w:id="649208353">
              <w:marLeft w:val="0"/>
              <w:marRight w:val="0"/>
              <w:marTop w:val="0"/>
              <w:marBottom w:val="0"/>
              <w:divBdr>
                <w:top w:val="none" w:sz="0" w:space="0" w:color="auto"/>
                <w:left w:val="none" w:sz="0" w:space="0" w:color="auto"/>
                <w:bottom w:val="none" w:sz="0" w:space="0" w:color="auto"/>
                <w:right w:val="none" w:sz="0" w:space="0" w:color="auto"/>
              </w:divBdr>
            </w:div>
            <w:div w:id="1594439175">
              <w:marLeft w:val="0"/>
              <w:marRight w:val="0"/>
              <w:marTop w:val="0"/>
              <w:marBottom w:val="0"/>
              <w:divBdr>
                <w:top w:val="none" w:sz="0" w:space="0" w:color="auto"/>
                <w:left w:val="none" w:sz="0" w:space="0" w:color="auto"/>
                <w:bottom w:val="none" w:sz="0" w:space="0" w:color="auto"/>
                <w:right w:val="none" w:sz="0" w:space="0" w:color="auto"/>
              </w:divBdr>
            </w:div>
            <w:div w:id="1396662724">
              <w:marLeft w:val="0"/>
              <w:marRight w:val="0"/>
              <w:marTop w:val="0"/>
              <w:marBottom w:val="0"/>
              <w:divBdr>
                <w:top w:val="none" w:sz="0" w:space="0" w:color="auto"/>
                <w:left w:val="none" w:sz="0" w:space="0" w:color="auto"/>
                <w:bottom w:val="none" w:sz="0" w:space="0" w:color="auto"/>
                <w:right w:val="none" w:sz="0" w:space="0" w:color="auto"/>
              </w:divBdr>
            </w:div>
            <w:div w:id="864174270">
              <w:marLeft w:val="0"/>
              <w:marRight w:val="0"/>
              <w:marTop w:val="0"/>
              <w:marBottom w:val="0"/>
              <w:divBdr>
                <w:top w:val="none" w:sz="0" w:space="0" w:color="auto"/>
                <w:left w:val="none" w:sz="0" w:space="0" w:color="auto"/>
                <w:bottom w:val="none" w:sz="0" w:space="0" w:color="auto"/>
                <w:right w:val="none" w:sz="0" w:space="0" w:color="auto"/>
              </w:divBdr>
            </w:div>
            <w:div w:id="1247569816">
              <w:marLeft w:val="0"/>
              <w:marRight w:val="0"/>
              <w:marTop w:val="0"/>
              <w:marBottom w:val="0"/>
              <w:divBdr>
                <w:top w:val="none" w:sz="0" w:space="0" w:color="auto"/>
                <w:left w:val="none" w:sz="0" w:space="0" w:color="auto"/>
                <w:bottom w:val="none" w:sz="0" w:space="0" w:color="auto"/>
                <w:right w:val="none" w:sz="0" w:space="0" w:color="auto"/>
              </w:divBdr>
            </w:div>
            <w:div w:id="1246839615">
              <w:marLeft w:val="0"/>
              <w:marRight w:val="0"/>
              <w:marTop w:val="0"/>
              <w:marBottom w:val="0"/>
              <w:divBdr>
                <w:top w:val="none" w:sz="0" w:space="0" w:color="auto"/>
                <w:left w:val="none" w:sz="0" w:space="0" w:color="auto"/>
                <w:bottom w:val="none" w:sz="0" w:space="0" w:color="auto"/>
                <w:right w:val="none" w:sz="0" w:space="0" w:color="auto"/>
              </w:divBdr>
            </w:div>
            <w:div w:id="1596133267">
              <w:marLeft w:val="0"/>
              <w:marRight w:val="0"/>
              <w:marTop w:val="0"/>
              <w:marBottom w:val="0"/>
              <w:divBdr>
                <w:top w:val="none" w:sz="0" w:space="0" w:color="auto"/>
                <w:left w:val="none" w:sz="0" w:space="0" w:color="auto"/>
                <w:bottom w:val="none" w:sz="0" w:space="0" w:color="auto"/>
                <w:right w:val="none" w:sz="0" w:space="0" w:color="auto"/>
              </w:divBdr>
            </w:div>
            <w:div w:id="19093645">
              <w:marLeft w:val="0"/>
              <w:marRight w:val="0"/>
              <w:marTop w:val="0"/>
              <w:marBottom w:val="0"/>
              <w:divBdr>
                <w:top w:val="none" w:sz="0" w:space="0" w:color="auto"/>
                <w:left w:val="none" w:sz="0" w:space="0" w:color="auto"/>
                <w:bottom w:val="none" w:sz="0" w:space="0" w:color="auto"/>
                <w:right w:val="none" w:sz="0" w:space="0" w:color="auto"/>
              </w:divBdr>
            </w:div>
            <w:div w:id="1195190022">
              <w:marLeft w:val="0"/>
              <w:marRight w:val="0"/>
              <w:marTop w:val="0"/>
              <w:marBottom w:val="0"/>
              <w:divBdr>
                <w:top w:val="none" w:sz="0" w:space="0" w:color="auto"/>
                <w:left w:val="none" w:sz="0" w:space="0" w:color="auto"/>
                <w:bottom w:val="none" w:sz="0" w:space="0" w:color="auto"/>
                <w:right w:val="none" w:sz="0" w:space="0" w:color="auto"/>
              </w:divBdr>
            </w:div>
            <w:div w:id="680352458">
              <w:marLeft w:val="0"/>
              <w:marRight w:val="0"/>
              <w:marTop w:val="0"/>
              <w:marBottom w:val="0"/>
              <w:divBdr>
                <w:top w:val="none" w:sz="0" w:space="0" w:color="auto"/>
                <w:left w:val="none" w:sz="0" w:space="0" w:color="auto"/>
                <w:bottom w:val="none" w:sz="0" w:space="0" w:color="auto"/>
                <w:right w:val="none" w:sz="0" w:space="0" w:color="auto"/>
              </w:divBdr>
            </w:div>
            <w:div w:id="220753393">
              <w:marLeft w:val="0"/>
              <w:marRight w:val="0"/>
              <w:marTop w:val="0"/>
              <w:marBottom w:val="0"/>
              <w:divBdr>
                <w:top w:val="none" w:sz="0" w:space="0" w:color="auto"/>
                <w:left w:val="none" w:sz="0" w:space="0" w:color="auto"/>
                <w:bottom w:val="none" w:sz="0" w:space="0" w:color="auto"/>
                <w:right w:val="none" w:sz="0" w:space="0" w:color="auto"/>
              </w:divBdr>
            </w:div>
            <w:div w:id="1579172725">
              <w:marLeft w:val="0"/>
              <w:marRight w:val="0"/>
              <w:marTop w:val="0"/>
              <w:marBottom w:val="0"/>
              <w:divBdr>
                <w:top w:val="none" w:sz="0" w:space="0" w:color="auto"/>
                <w:left w:val="none" w:sz="0" w:space="0" w:color="auto"/>
                <w:bottom w:val="none" w:sz="0" w:space="0" w:color="auto"/>
                <w:right w:val="none" w:sz="0" w:space="0" w:color="auto"/>
              </w:divBdr>
            </w:div>
            <w:div w:id="218978042">
              <w:marLeft w:val="0"/>
              <w:marRight w:val="0"/>
              <w:marTop w:val="0"/>
              <w:marBottom w:val="0"/>
              <w:divBdr>
                <w:top w:val="none" w:sz="0" w:space="0" w:color="auto"/>
                <w:left w:val="none" w:sz="0" w:space="0" w:color="auto"/>
                <w:bottom w:val="none" w:sz="0" w:space="0" w:color="auto"/>
                <w:right w:val="none" w:sz="0" w:space="0" w:color="auto"/>
              </w:divBdr>
            </w:div>
            <w:div w:id="1289164858">
              <w:marLeft w:val="0"/>
              <w:marRight w:val="0"/>
              <w:marTop w:val="0"/>
              <w:marBottom w:val="0"/>
              <w:divBdr>
                <w:top w:val="none" w:sz="0" w:space="0" w:color="auto"/>
                <w:left w:val="none" w:sz="0" w:space="0" w:color="auto"/>
                <w:bottom w:val="none" w:sz="0" w:space="0" w:color="auto"/>
                <w:right w:val="none" w:sz="0" w:space="0" w:color="auto"/>
              </w:divBdr>
            </w:div>
            <w:div w:id="1902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2890">
      <w:bodyDiv w:val="1"/>
      <w:marLeft w:val="0"/>
      <w:marRight w:val="0"/>
      <w:marTop w:val="0"/>
      <w:marBottom w:val="0"/>
      <w:divBdr>
        <w:top w:val="none" w:sz="0" w:space="0" w:color="auto"/>
        <w:left w:val="none" w:sz="0" w:space="0" w:color="auto"/>
        <w:bottom w:val="none" w:sz="0" w:space="0" w:color="auto"/>
        <w:right w:val="none" w:sz="0" w:space="0" w:color="auto"/>
      </w:divBdr>
      <w:divsChild>
        <w:div w:id="1214120819">
          <w:marLeft w:val="0"/>
          <w:marRight w:val="0"/>
          <w:marTop w:val="0"/>
          <w:marBottom w:val="0"/>
          <w:divBdr>
            <w:top w:val="none" w:sz="0" w:space="0" w:color="auto"/>
            <w:left w:val="none" w:sz="0" w:space="0" w:color="auto"/>
            <w:bottom w:val="none" w:sz="0" w:space="0" w:color="auto"/>
            <w:right w:val="none" w:sz="0" w:space="0" w:color="auto"/>
          </w:divBdr>
          <w:divsChild>
            <w:div w:id="2001079119">
              <w:marLeft w:val="0"/>
              <w:marRight w:val="0"/>
              <w:marTop w:val="0"/>
              <w:marBottom w:val="0"/>
              <w:divBdr>
                <w:top w:val="none" w:sz="0" w:space="0" w:color="auto"/>
                <w:left w:val="none" w:sz="0" w:space="0" w:color="auto"/>
                <w:bottom w:val="none" w:sz="0" w:space="0" w:color="auto"/>
                <w:right w:val="none" w:sz="0" w:space="0" w:color="auto"/>
              </w:divBdr>
            </w:div>
            <w:div w:id="1614745507">
              <w:marLeft w:val="0"/>
              <w:marRight w:val="0"/>
              <w:marTop w:val="0"/>
              <w:marBottom w:val="0"/>
              <w:divBdr>
                <w:top w:val="none" w:sz="0" w:space="0" w:color="auto"/>
                <w:left w:val="none" w:sz="0" w:space="0" w:color="auto"/>
                <w:bottom w:val="none" w:sz="0" w:space="0" w:color="auto"/>
                <w:right w:val="none" w:sz="0" w:space="0" w:color="auto"/>
              </w:divBdr>
            </w:div>
            <w:div w:id="1641305863">
              <w:marLeft w:val="0"/>
              <w:marRight w:val="0"/>
              <w:marTop w:val="0"/>
              <w:marBottom w:val="0"/>
              <w:divBdr>
                <w:top w:val="none" w:sz="0" w:space="0" w:color="auto"/>
                <w:left w:val="none" w:sz="0" w:space="0" w:color="auto"/>
                <w:bottom w:val="none" w:sz="0" w:space="0" w:color="auto"/>
                <w:right w:val="none" w:sz="0" w:space="0" w:color="auto"/>
              </w:divBdr>
            </w:div>
            <w:div w:id="1398238922">
              <w:marLeft w:val="0"/>
              <w:marRight w:val="0"/>
              <w:marTop w:val="0"/>
              <w:marBottom w:val="0"/>
              <w:divBdr>
                <w:top w:val="none" w:sz="0" w:space="0" w:color="auto"/>
                <w:left w:val="none" w:sz="0" w:space="0" w:color="auto"/>
                <w:bottom w:val="none" w:sz="0" w:space="0" w:color="auto"/>
                <w:right w:val="none" w:sz="0" w:space="0" w:color="auto"/>
              </w:divBdr>
            </w:div>
            <w:div w:id="1572538616">
              <w:marLeft w:val="0"/>
              <w:marRight w:val="0"/>
              <w:marTop w:val="0"/>
              <w:marBottom w:val="0"/>
              <w:divBdr>
                <w:top w:val="none" w:sz="0" w:space="0" w:color="auto"/>
                <w:left w:val="none" w:sz="0" w:space="0" w:color="auto"/>
                <w:bottom w:val="none" w:sz="0" w:space="0" w:color="auto"/>
                <w:right w:val="none" w:sz="0" w:space="0" w:color="auto"/>
              </w:divBdr>
            </w:div>
            <w:div w:id="313266259">
              <w:marLeft w:val="0"/>
              <w:marRight w:val="0"/>
              <w:marTop w:val="0"/>
              <w:marBottom w:val="0"/>
              <w:divBdr>
                <w:top w:val="none" w:sz="0" w:space="0" w:color="auto"/>
                <w:left w:val="none" w:sz="0" w:space="0" w:color="auto"/>
                <w:bottom w:val="none" w:sz="0" w:space="0" w:color="auto"/>
                <w:right w:val="none" w:sz="0" w:space="0" w:color="auto"/>
              </w:divBdr>
            </w:div>
            <w:div w:id="1145926814">
              <w:marLeft w:val="0"/>
              <w:marRight w:val="0"/>
              <w:marTop w:val="0"/>
              <w:marBottom w:val="0"/>
              <w:divBdr>
                <w:top w:val="none" w:sz="0" w:space="0" w:color="auto"/>
                <w:left w:val="none" w:sz="0" w:space="0" w:color="auto"/>
                <w:bottom w:val="none" w:sz="0" w:space="0" w:color="auto"/>
                <w:right w:val="none" w:sz="0" w:space="0" w:color="auto"/>
              </w:divBdr>
            </w:div>
            <w:div w:id="1823888292">
              <w:marLeft w:val="0"/>
              <w:marRight w:val="0"/>
              <w:marTop w:val="0"/>
              <w:marBottom w:val="0"/>
              <w:divBdr>
                <w:top w:val="none" w:sz="0" w:space="0" w:color="auto"/>
                <w:left w:val="none" w:sz="0" w:space="0" w:color="auto"/>
                <w:bottom w:val="none" w:sz="0" w:space="0" w:color="auto"/>
                <w:right w:val="none" w:sz="0" w:space="0" w:color="auto"/>
              </w:divBdr>
            </w:div>
            <w:div w:id="1691057747">
              <w:marLeft w:val="0"/>
              <w:marRight w:val="0"/>
              <w:marTop w:val="0"/>
              <w:marBottom w:val="0"/>
              <w:divBdr>
                <w:top w:val="none" w:sz="0" w:space="0" w:color="auto"/>
                <w:left w:val="none" w:sz="0" w:space="0" w:color="auto"/>
                <w:bottom w:val="none" w:sz="0" w:space="0" w:color="auto"/>
                <w:right w:val="none" w:sz="0" w:space="0" w:color="auto"/>
              </w:divBdr>
            </w:div>
            <w:div w:id="1491410026">
              <w:marLeft w:val="0"/>
              <w:marRight w:val="0"/>
              <w:marTop w:val="0"/>
              <w:marBottom w:val="0"/>
              <w:divBdr>
                <w:top w:val="none" w:sz="0" w:space="0" w:color="auto"/>
                <w:left w:val="none" w:sz="0" w:space="0" w:color="auto"/>
                <w:bottom w:val="none" w:sz="0" w:space="0" w:color="auto"/>
                <w:right w:val="none" w:sz="0" w:space="0" w:color="auto"/>
              </w:divBdr>
            </w:div>
            <w:div w:id="601454040">
              <w:marLeft w:val="0"/>
              <w:marRight w:val="0"/>
              <w:marTop w:val="0"/>
              <w:marBottom w:val="0"/>
              <w:divBdr>
                <w:top w:val="none" w:sz="0" w:space="0" w:color="auto"/>
                <w:left w:val="none" w:sz="0" w:space="0" w:color="auto"/>
                <w:bottom w:val="none" w:sz="0" w:space="0" w:color="auto"/>
                <w:right w:val="none" w:sz="0" w:space="0" w:color="auto"/>
              </w:divBdr>
            </w:div>
            <w:div w:id="2055503076">
              <w:marLeft w:val="0"/>
              <w:marRight w:val="0"/>
              <w:marTop w:val="0"/>
              <w:marBottom w:val="0"/>
              <w:divBdr>
                <w:top w:val="none" w:sz="0" w:space="0" w:color="auto"/>
                <w:left w:val="none" w:sz="0" w:space="0" w:color="auto"/>
                <w:bottom w:val="none" w:sz="0" w:space="0" w:color="auto"/>
                <w:right w:val="none" w:sz="0" w:space="0" w:color="auto"/>
              </w:divBdr>
            </w:div>
            <w:div w:id="1521813654">
              <w:marLeft w:val="0"/>
              <w:marRight w:val="0"/>
              <w:marTop w:val="0"/>
              <w:marBottom w:val="0"/>
              <w:divBdr>
                <w:top w:val="none" w:sz="0" w:space="0" w:color="auto"/>
                <w:left w:val="none" w:sz="0" w:space="0" w:color="auto"/>
                <w:bottom w:val="none" w:sz="0" w:space="0" w:color="auto"/>
                <w:right w:val="none" w:sz="0" w:space="0" w:color="auto"/>
              </w:divBdr>
            </w:div>
            <w:div w:id="1535994981">
              <w:marLeft w:val="0"/>
              <w:marRight w:val="0"/>
              <w:marTop w:val="0"/>
              <w:marBottom w:val="0"/>
              <w:divBdr>
                <w:top w:val="none" w:sz="0" w:space="0" w:color="auto"/>
                <w:left w:val="none" w:sz="0" w:space="0" w:color="auto"/>
                <w:bottom w:val="none" w:sz="0" w:space="0" w:color="auto"/>
                <w:right w:val="none" w:sz="0" w:space="0" w:color="auto"/>
              </w:divBdr>
            </w:div>
            <w:div w:id="125978818">
              <w:marLeft w:val="0"/>
              <w:marRight w:val="0"/>
              <w:marTop w:val="0"/>
              <w:marBottom w:val="0"/>
              <w:divBdr>
                <w:top w:val="none" w:sz="0" w:space="0" w:color="auto"/>
                <w:left w:val="none" w:sz="0" w:space="0" w:color="auto"/>
                <w:bottom w:val="none" w:sz="0" w:space="0" w:color="auto"/>
                <w:right w:val="none" w:sz="0" w:space="0" w:color="auto"/>
              </w:divBdr>
            </w:div>
            <w:div w:id="1308820341">
              <w:marLeft w:val="0"/>
              <w:marRight w:val="0"/>
              <w:marTop w:val="0"/>
              <w:marBottom w:val="0"/>
              <w:divBdr>
                <w:top w:val="none" w:sz="0" w:space="0" w:color="auto"/>
                <w:left w:val="none" w:sz="0" w:space="0" w:color="auto"/>
                <w:bottom w:val="none" w:sz="0" w:space="0" w:color="auto"/>
                <w:right w:val="none" w:sz="0" w:space="0" w:color="auto"/>
              </w:divBdr>
            </w:div>
            <w:div w:id="431440964">
              <w:marLeft w:val="0"/>
              <w:marRight w:val="0"/>
              <w:marTop w:val="0"/>
              <w:marBottom w:val="0"/>
              <w:divBdr>
                <w:top w:val="none" w:sz="0" w:space="0" w:color="auto"/>
                <w:left w:val="none" w:sz="0" w:space="0" w:color="auto"/>
                <w:bottom w:val="none" w:sz="0" w:space="0" w:color="auto"/>
                <w:right w:val="none" w:sz="0" w:space="0" w:color="auto"/>
              </w:divBdr>
            </w:div>
            <w:div w:id="877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393">
      <w:bodyDiv w:val="1"/>
      <w:marLeft w:val="0"/>
      <w:marRight w:val="0"/>
      <w:marTop w:val="0"/>
      <w:marBottom w:val="0"/>
      <w:divBdr>
        <w:top w:val="none" w:sz="0" w:space="0" w:color="auto"/>
        <w:left w:val="none" w:sz="0" w:space="0" w:color="auto"/>
        <w:bottom w:val="none" w:sz="0" w:space="0" w:color="auto"/>
        <w:right w:val="none" w:sz="0" w:space="0" w:color="auto"/>
      </w:divBdr>
      <w:divsChild>
        <w:div w:id="1380740169">
          <w:marLeft w:val="0"/>
          <w:marRight w:val="0"/>
          <w:marTop w:val="0"/>
          <w:marBottom w:val="0"/>
          <w:divBdr>
            <w:top w:val="none" w:sz="0" w:space="0" w:color="auto"/>
            <w:left w:val="none" w:sz="0" w:space="0" w:color="auto"/>
            <w:bottom w:val="none" w:sz="0" w:space="0" w:color="auto"/>
            <w:right w:val="none" w:sz="0" w:space="0" w:color="auto"/>
          </w:divBdr>
          <w:divsChild>
            <w:div w:id="792871897">
              <w:marLeft w:val="0"/>
              <w:marRight w:val="0"/>
              <w:marTop w:val="0"/>
              <w:marBottom w:val="0"/>
              <w:divBdr>
                <w:top w:val="none" w:sz="0" w:space="0" w:color="auto"/>
                <w:left w:val="none" w:sz="0" w:space="0" w:color="auto"/>
                <w:bottom w:val="none" w:sz="0" w:space="0" w:color="auto"/>
                <w:right w:val="none" w:sz="0" w:space="0" w:color="auto"/>
              </w:divBdr>
            </w:div>
            <w:div w:id="129174712">
              <w:marLeft w:val="0"/>
              <w:marRight w:val="0"/>
              <w:marTop w:val="0"/>
              <w:marBottom w:val="0"/>
              <w:divBdr>
                <w:top w:val="none" w:sz="0" w:space="0" w:color="auto"/>
                <w:left w:val="none" w:sz="0" w:space="0" w:color="auto"/>
                <w:bottom w:val="none" w:sz="0" w:space="0" w:color="auto"/>
                <w:right w:val="none" w:sz="0" w:space="0" w:color="auto"/>
              </w:divBdr>
            </w:div>
            <w:div w:id="130245840">
              <w:marLeft w:val="0"/>
              <w:marRight w:val="0"/>
              <w:marTop w:val="0"/>
              <w:marBottom w:val="0"/>
              <w:divBdr>
                <w:top w:val="none" w:sz="0" w:space="0" w:color="auto"/>
                <w:left w:val="none" w:sz="0" w:space="0" w:color="auto"/>
                <w:bottom w:val="none" w:sz="0" w:space="0" w:color="auto"/>
                <w:right w:val="none" w:sz="0" w:space="0" w:color="auto"/>
              </w:divBdr>
            </w:div>
            <w:div w:id="52043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678">
      <w:bodyDiv w:val="1"/>
      <w:marLeft w:val="0"/>
      <w:marRight w:val="0"/>
      <w:marTop w:val="0"/>
      <w:marBottom w:val="0"/>
      <w:divBdr>
        <w:top w:val="none" w:sz="0" w:space="0" w:color="auto"/>
        <w:left w:val="none" w:sz="0" w:space="0" w:color="auto"/>
        <w:bottom w:val="none" w:sz="0" w:space="0" w:color="auto"/>
        <w:right w:val="none" w:sz="0" w:space="0" w:color="auto"/>
      </w:divBdr>
      <w:divsChild>
        <w:div w:id="434786042">
          <w:marLeft w:val="0"/>
          <w:marRight w:val="0"/>
          <w:marTop w:val="0"/>
          <w:marBottom w:val="0"/>
          <w:divBdr>
            <w:top w:val="none" w:sz="0" w:space="0" w:color="auto"/>
            <w:left w:val="none" w:sz="0" w:space="0" w:color="auto"/>
            <w:bottom w:val="none" w:sz="0" w:space="0" w:color="auto"/>
            <w:right w:val="none" w:sz="0" w:space="0" w:color="auto"/>
          </w:divBdr>
          <w:divsChild>
            <w:div w:id="8314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4697">
      <w:bodyDiv w:val="1"/>
      <w:marLeft w:val="0"/>
      <w:marRight w:val="0"/>
      <w:marTop w:val="0"/>
      <w:marBottom w:val="0"/>
      <w:divBdr>
        <w:top w:val="none" w:sz="0" w:space="0" w:color="auto"/>
        <w:left w:val="none" w:sz="0" w:space="0" w:color="auto"/>
        <w:bottom w:val="none" w:sz="0" w:space="0" w:color="auto"/>
        <w:right w:val="none" w:sz="0" w:space="0" w:color="auto"/>
      </w:divBdr>
      <w:divsChild>
        <w:div w:id="231895200">
          <w:marLeft w:val="0"/>
          <w:marRight w:val="0"/>
          <w:marTop w:val="0"/>
          <w:marBottom w:val="0"/>
          <w:divBdr>
            <w:top w:val="none" w:sz="0" w:space="0" w:color="auto"/>
            <w:left w:val="none" w:sz="0" w:space="0" w:color="auto"/>
            <w:bottom w:val="none" w:sz="0" w:space="0" w:color="auto"/>
            <w:right w:val="none" w:sz="0" w:space="0" w:color="auto"/>
          </w:divBdr>
          <w:divsChild>
            <w:div w:id="812867073">
              <w:marLeft w:val="0"/>
              <w:marRight w:val="0"/>
              <w:marTop w:val="0"/>
              <w:marBottom w:val="0"/>
              <w:divBdr>
                <w:top w:val="none" w:sz="0" w:space="0" w:color="auto"/>
                <w:left w:val="none" w:sz="0" w:space="0" w:color="auto"/>
                <w:bottom w:val="none" w:sz="0" w:space="0" w:color="auto"/>
                <w:right w:val="none" w:sz="0" w:space="0" w:color="auto"/>
              </w:divBdr>
            </w:div>
            <w:div w:id="2094474475">
              <w:marLeft w:val="0"/>
              <w:marRight w:val="0"/>
              <w:marTop w:val="0"/>
              <w:marBottom w:val="0"/>
              <w:divBdr>
                <w:top w:val="none" w:sz="0" w:space="0" w:color="auto"/>
                <w:left w:val="none" w:sz="0" w:space="0" w:color="auto"/>
                <w:bottom w:val="none" w:sz="0" w:space="0" w:color="auto"/>
                <w:right w:val="none" w:sz="0" w:space="0" w:color="auto"/>
              </w:divBdr>
            </w:div>
            <w:div w:id="1406147002">
              <w:marLeft w:val="0"/>
              <w:marRight w:val="0"/>
              <w:marTop w:val="0"/>
              <w:marBottom w:val="0"/>
              <w:divBdr>
                <w:top w:val="none" w:sz="0" w:space="0" w:color="auto"/>
                <w:left w:val="none" w:sz="0" w:space="0" w:color="auto"/>
                <w:bottom w:val="none" w:sz="0" w:space="0" w:color="auto"/>
                <w:right w:val="none" w:sz="0" w:space="0" w:color="auto"/>
              </w:divBdr>
            </w:div>
            <w:div w:id="274867640">
              <w:marLeft w:val="0"/>
              <w:marRight w:val="0"/>
              <w:marTop w:val="0"/>
              <w:marBottom w:val="0"/>
              <w:divBdr>
                <w:top w:val="none" w:sz="0" w:space="0" w:color="auto"/>
                <w:left w:val="none" w:sz="0" w:space="0" w:color="auto"/>
                <w:bottom w:val="none" w:sz="0" w:space="0" w:color="auto"/>
                <w:right w:val="none" w:sz="0" w:space="0" w:color="auto"/>
              </w:divBdr>
            </w:div>
            <w:div w:id="547841223">
              <w:marLeft w:val="0"/>
              <w:marRight w:val="0"/>
              <w:marTop w:val="0"/>
              <w:marBottom w:val="0"/>
              <w:divBdr>
                <w:top w:val="none" w:sz="0" w:space="0" w:color="auto"/>
                <w:left w:val="none" w:sz="0" w:space="0" w:color="auto"/>
                <w:bottom w:val="none" w:sz="0" w:space="0" w:color="auto"/>
                <w:right w:val="none" w:sz="0" w:space="0" w:color="auto"/>
              </w:divBdr>
            </w:div>
            <w:div w:id="1474375090">
              <w:marLeft w:val="0"/>
              <w:marRight w:val="0"/>
              <w:marTop w:val="0"/>
              <w:marBottom w:val="0"/>
              <w:divBdr>
                <w:top w:val="none" w:sz="0" w:space="0" w:color="auto"/>
                <w:left w:val="none" w:sz="0" w:space="0" w:color="auto"/>
                <w:bottom w:val="none" w:sz="0" w:space="0" w:color="auto"/>
                <w:right w:val="none" w:sz="0" w:space="0" w:color="auto"/>
              </w:divBdr>
            </w:div>
            <w:div w:id="208229501">
              <w:marLeft w:val="0"/>
              <w:marRight w:val="0"/>
              <w:marTop w:val="0"/>
              <w:marBottom w:val="0"/>
              <w:divBdr>
                <w:top w:val="none" w:sz="0" w:space="0" w:color="auto"/>
                <w:left w:val="none" w:sz="0" w:space="0" w:color="auto"/>
                <w:bottom w:val="none" w:sz="0" w:space="0" w:color="auto"/>
                <w:right w:val="none" w:sz="0" w:space="0" w:color="auto"/>
              </w:divBdr>
            </w:div>
            <w:div w:id="18964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3668">
      <w:bodyDiv w:val="1"/>
      <w:marLeft w:val="0"/>
      <w:marRight w:val="0"/>
      <w:marTop w:val="0"/>
      <w:marBottom w:val="0"/>
      <w:divBdr>
        <w:top w:val="none" w:sz="0" w:space="0" w:color="auto"/>
        <w:left w:val="none" w:sz="0" w:space="0" w:color="auto"/>
        <w:bottom w:val="none" w:sz="0" w:space="0" w:color="auto"/>
        <w:right w:val="none" w:sz="0" w:space="0" w:color="auto"/>
      </w:divBdr>
      <w:divsChild>
        <w:div w:id="1789349920">
          <w:marLeft w:val="0"/>
          <w:marRight w:val="0"/>
          <w:marTop w:val="0"/>
          <w:marBottom w:val="0"/>
          <w:divBdr>
            <w:top w:val="none" w:sz="0" w:space="0" w:color="auto"/>
            <w:left w:val="none" w:sz="0" w:space="0" w:color="auto"/>
            <w:bottom w:val="none" w:sz="0" w:space="0" w:color="auto"/>
            <w:right w:val="none" w:sz="0" w:space="0" w:color="auto"/>
          </w:divBdr>
          <w:divsChild>
            <w:div w:id="1034623449">
              <w:marLeft w:val="0"/>
              <w:marRight w:val="0"/>
              <w:marTop w:val="0"/>
              <w:marBottom w:val="0"/>
              <w:divBdr>
                <w:top w:val="none" w:sz="0" w:space="0" w:color="auto"/>
                <w:left w:val="none" w:sz="0" w:space="0" w:color="auto"/>
                <w:bottom w:val="none" w:sz="0" w:space="0" w:color="auto"/>
                <w:right w:val="none" w:sz="0" w:space="0" w:color="auto"/>
              </w:divBdr>
            </w:div>
            <w:div w:id="540439771">
              <w:marLeft w:val="0"/>
              <w:marRight w:val="0"/>
              <w:marTop w:val="0"/>
              <w:marBottom w:val="0"/>
              <w:divBdr>
                <w:top w:val="none" w:sz="0" w:space="0" w:color="auto"/>
                <w:left w:val="none" w:sz="0" w:space="0" w:color="auto"/>
                <w:bottom w:val="none" w:sz="0" w:space="0" w:color="auto"/>
                <w:right w:val="none" w:sz="0" w:space="0" w:color="auto"/>
              </w:divBdr>
            </w:div>
            <w:div w:id="225190837">
              <w:marLeft w:val="0"/>
              <w:marRight w:val="0"/>
              <w:marTop w:val="0"/>
              <w:marBottom w:val="0"/>
              <w:divBdr>
                <w:top w:val="none" w:sz="0" w:space="0" w:color="auto"/>
                <w:left w:val="none" w:sz="0" w:space="0" w:color="auto"/>
                <w:bottom w:val="none" w:sz="0" w:space="0" w:color="auto"/>
                <w:right w:val="none" w:sz="0" w:space="0" w:color="auto"/>
              </w:divBdr>
            </w:div>
            <w:div w:id="2032796278">
              <w:marLeft w:val="0"/>
              <w:marRight w:val="0"/>
              <w:marTop w:val="0"/>
              <w:marBottom w:val="0"/>
              <w:divBdr>
                <w:top w:val="none" w:sz="0" w:space="0" w:color="auto"/>
                <w:left w:val="none" w:sz="0" w:space="0" w:color="auto"/>
                <w:bottom w:val="none" w:sz="0" w:space="0" w:color="auto"/>
                <w:right w:val="none" w:sz="0" w:space="0" w:color="auto"/>
              </w:divBdr>
            </w:div>
            <w:div w:id="1699088001">
              <w:marLeft w:val="0"/>
              <w:marRight w:val="0"/>
              <w:marTop w:val="0"/>
              <w:marBottom w:val="0"/>
              <w:divBdr>
                <w:top w:val="none" w:sz="0" w:space="0" w:color="auto"/>
                <w:left w:val="none" w:sz="0" w:space="0" w:color="auto"/>
                <w:bottom w:val="none" w:sz="0" w:space="0" w:color="auto"/>
                <w:right w:val="none" w:sz="0" w:space="0" w:color="auto"/>
              </w:divBdr>
            </w:div>
            <w:div w:id="20383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c7acf0c-6d3b-44f1-93c5-b2d84ed3d90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BF4F827B5BDCD40B2A5EF7FB5C72308" ma:contentTypeVersion="13" ma:contentTypeDescription="Crie um novo documento." ma:contentTypeScope="" ma:versionID="f1ff1a265aab4207afef36723222b7b7">
  <xsd:schema xmlns:xsd="http://www.w3.org/2001/XMLSchema" xmlns:xs="http://www.w3.org/2001/XMLSchema" xmlns:p="http://schemas.microsoft.com/office/2006/metadata/properties" xmlns:ns3="7c7acf0c-6d3b-44f1-93c5-b2d84ed3d900" xmlns:ns4="6928c545-b30e-411c-aac8-628f09f0690e" targetNamespace="http://schemas.microsoft.com/office/2006/metadata/properties" ma:root="true" ma:fieldsID="6d244e2536bfaef8cf8e2c96062b45f4" ns3:_="" ns4:_="">
    <xsd:import namespace="7c7acf0c-6d3b-44f1-93c5-b2d84ed3d900"/>
    <xsd:import namespace="6928c545-b30e-411c-aac8-628f09f0690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acf0c-6d3b-44f1-93c5-b2d84ed3d9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28c545-b30e-411c-aac8-628f09f0690e"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7c7acf0c-6d3b-44f1-93c5-b2d84ed3d900"/>
  </ds:schemaRefs>
</ds:datastoreItem>
</file>

<file path=customXml/itemProps2.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3.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4.xml><?xml version="1.0" encoding="utf-8"?>
<ds:datastoreItem xmlns:ds="http://schemas.openxmlformats.org/officeDocument/2006/customXml" ds:itemID="{19EAC8BD-7735-4E06-99E6-8D30EB166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acf0c-6d3b-44f1-93c5-b2d84ed3d900"/>
    <ds:schemaRef ds:uri="6928c545-b30e-411c-aac8-628f09f069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26</Pages>
  <Words>12532</Words>
  <Characters>67676</Characters>
  <Application>Microsoft Office Word</Application>
  <DocSecurity>0</DocSecurity>
  <Lines>563</Lines>
  <Paragraphs>160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80048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9</cp:revision>
  <cp:lastPrinted>2013-08-27T11:47:00Z</cp:lastPrinted>
  <dcterms:created xsi:type="dcterms:W3CDTF">2023-06-16T02:19:00Z</dcterms:created>
  <dcterms:modified xsi:type="dcterms:W3CDTF">2023-06-24T13:47:00Z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0x010100BBF4F827B5BDCD40B2A5EF7FB5C72308</vt:lpwstr>
  </property>
</Properties>
</file>